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87FA" w14:textId="48F828FB" w:rsidR="00497B11" w:rsidRPr="00721E61" w:rsidRDefault="63ED9320" w:rsidP="00497B11">
      <w:pPr>
        <w:pStyle w:val="Default"/>
        <w:spacing w:line="360" w:lineRule="auto"/>
        <w:rPr>
          <w:sz w:val="32"/>
          <w:szCs w:val="32"/>
          <w:lang w:val="en-US"/>
        </w:rPr>
      </w:pPr>
      <w:r w:rsidRPr="37EC5DAB">
        <w:rPr>
          <w:b/>
          <w:bCs/>
          <w:sz w:val="32"/>
          <w:szCs w:val="32"/>
          <w:lang w:val="en-US"/>
        </w:rPr>
        <w:t>PISA</w:t>
      </w:r>
      <w:r w:rsidR="6424B464" w:rsidRPr="37EC5DAB">
        <w:rPr>
          <w:b/>
          <w:bCs/>
          <w:sz w:val="32"/>
          <w:szCs w:val="32"/>
          <w:lang w:val="en-US"/>
        </w:rPr>
        <w:t xml:space="preserve"> dataset:</w:t>
      </w:r>
      <w:r w:rsidRPr="37EC5DAB">
        <w:rPr>
          <w:b/>
          <w:bCs/>
          <w:sz w:val="32"/>
          <w:szCs w:val="32"/>
          <w:lang w:val="en-US"/>
        </w:rPr>
        <w:t xml:space="preserve"> </w:t>
      </w:r>
      <w:r w:rsidR="6424B464" w:rsidRPr="37EC5DAB">
        <w:rPr>
          <w:b/>
          <w:bCs/>
          <w:sz w:val="32"/>
          <w:szCs w:val="32"/>
          <w:lang w:val="en-US"/>
        </w:rPr>
        <w:t>documentation for variables</w:t>
      </w:r>
      <w:r w:rsidRPr="37EC5DAB">
        <w:rPr>
          <w:b/>
          <w:bCs/>
          <w:sz w:val="32"/>
          <w:szCs w:val="32"/>
          <w:lang w:val="en-US"/>
        </w:rPr>
        <w:t xml:space="preserve"> </w:t>
      </w:r>
    </w:p>
    <w:p w14:paraId="170B3ED1" w14:textId="10C53DB3" w:rsidR="00497B11" w:rsidRPr="00721E61" w:rsidRDefault="63ED9320" w:rsidP="00497B11">
      <w:pPr>
        <w:pStyle w:val="Default"/>
        <w:spacing w:line="360" w:lineRule="auto"/>
        <w:rPr>
          <w:sz w:val="22"/>
          <w:szCs w:val="22"/>
          <w:lang w:val="en-US"/>
        </w:rPr>
      </w:pPr>
      <w:r w:rsidRPr="37EC5DAB">
        <w:rPr>
          <w:b/>
          <w:bCs/>
          <w:sz w:val="22"/>
          <w:szCs w:val="22"/>
          <w:lang w:val="en-US"/>
        </w:rPr>
        <w:t>SCHOOLID</w:t>
      </w:r>
      <w:r w:rsidR="50027729" w:rsidRPr="37EC5DAB">
        <w:rPr>
          <w:b/>
          <w:bCs/>
          <w:sz w:val="22"/>
          <w:szCs w:val="22"/>
          <w:lang w:val="en-US"/>
        </w:rPr>
        <w:t xml:space="preserve"> </w:t>
      </w:r>
      <w:r w:rsidR="50027729" w:rsidRPr="37EC5DAB">
        <w:rPr>
          <w:sz w:val="22"/>
          <w:szCs w:val="22"/>
          <w:lang w:val="en-US"/>
        </w:rPr>
        <w:t>school number</w:t>
      </w:r>
      <w:r w:rsidRPr="37EC5DAB">
        <w:rPr>
          <w:sz w:val="22"/>
          <w:szCs w:val="22"/>
          <w:lang w:val="en-US"/>
        </w:rPr>
        <w:t xml:space="preserve"> </w:t>
      </w:r>
    </w:p>
    <w:p w14:paraId="257585DC" w14:textId="2191B8CB" w:rsidR="00497B11" w:rsidRPr="00721E61" w:rsidRDefault="63ED9320" w:rsidP="00497B11">
      <w:pPr>
        <w:pStyle w:val="Default"/>
        <w:spacing w:line="360" w:lineRule="auto"/>
        <w:rPr>
          <w:sz w:val="22"/>
          <w:szCs w:val="22"/>
          <w:lang w:val="en-US"/>
        </w:rPr>
      </w:pPr>
      <w:r w:rsidRPr="37EC5DAB">
        <w:rPr>
          <w:b/>
          <w:bCs/>
          <w:sz w:val="22"/>
          <w:szCs w:val="22"/>
          <w:lang w:val="en-US"/>
        </w:rPr>
        <w:t xml:space="preserve">STUDID </w:t>
      </w:r>
      <w:r w:rsidR="50027729" w:rsidRPr="37EC5DAB">
        <w:rPr>
          <w:sz w:val="22"/>
          <w:szCs w:val="22"/>
          <w:lang w:val="en-US"/>
        </w:rPr>
        <w:t>student number</w:t>
      </w:r>
      <w:r w:rsidRPr="37EC5DAB">
        <w:rPr>
          <w:sz w:val="22"/>
          <w:szCs w:val="22"/>
          <w:lang w:val="en-US"/>
        </w:rPr>
        <w:t xml:space="preserve"> </w:t>
      </w:r>
    </w:p>
    <w:p w14:paraId="289D09A9" w14:textId="7449C40E" w:rsidR="00497B11" w:rsidRPr="00721E61" w:rsidRDefault="63ED9320" w:rsidP="00497B11">
      <w:pPr>
        <w:pStyle w:val="Default"/>
        <w:spacing w:line="360" w:lineRule="auto"/>
        <w:rPr>
          <w:sz w:val="22"/>
          <w:szCs w:val="22"/>
          <w:lang w:val="en-US"/>
        </w:rPr>
      </w:pPr>
      <w:r w:rsidRPr="37EC5DAB">
        <w:rPr>
          <w:b/>
          <w:bCs/>
          <w:sz w:val="22"/>
          <w:szCs w:val="22"/>
          <w:lang w:val="en-US"/>
        </w:rPr>
        <w:t xml:space="preserve">ST03Q02 </w:t>
      </w:r>
      <w:r w:rsidR="50027729" w:rsidRPr="37EC5DAB">
        <w:rPr>
          <w:sz w:val="22"/>
          <w:szCs w:val="22"/>
          <w:lang w:val="en-US"/>
        </w:rPr>
        <w:t>birth month</w:t>
      </w:r>
      <w:r w:rsidRPr="37EC5DAB">
        <w:rPr>
          <w:sz w:val="22"/>
          <w:szCs w:val="22"/>
          <w:lang w:val="en-US"/>
        </w:rPr>
        <w:t xml:space="preserve"> </w:t>
      </w:r>
    </w:p>
    <w:p w14:paraId="2B886FD6" w14:textId="0E8FB614" w:rsidR="00497B11" w:rsidRPr="00721E61" w:rsidRDefault="63ED9320" w:rsidP="00497B11">
      <w:pPr>
        <w:pStyle w:val="Default"/>
        <w:spacing w:line="360" w:lineRule="auto"/>
        <w:rPr>
          <w:sz w:val="22"/>
          <w:szCs w:val="22"/>
          <w:lang w:val="en-US"/>
        </w:rPr>
      </w:pPr>
      <w:r w:rsidRPr="37EC5DAB">
        <w:rPr>
          <w:b/>
          <w:bCs/>
          <w:sz w:val="22"/>
          <w:szCs w:val="22"/>
          <w:lang w:val="en-US"/>
        </w:rPr>
        <w:t xml:space="preserve">ST03Q03 </w:t>
      </w:r>
      <w:r w:rsidR="50027729" w:rsidRPr="37EC5DAB">
        <w:rPr>
          <w:sz w:val="22"/>
          <w:szCs w:val="22"/>
          <w:lang w:val="en-US"/>
        </w:rPr>
        <w:t>birth year</w:t>
      </w:r>
      <w:r w:rsidRPr="37EC5DAB">
        <w:rPr>
          <w:sz w:val="22"/>
          <w:szCs w:val="22"/>
          <w:lang w:val="en-US"/>
        </w:rPr>
        <w:t xml:space="preserve"> </w:t>
      </w:r>
    </w:p>
    <w:p w14:paraId="2C373D9C" w14:textId="05E1C97E" w:rsidR="00497B11" w:rsidRPr="00407163" w:rsidRDefault="63ED9320" w:rsidP="00497B11">
      <w:pPr>
        <w:pStyle w:val="Default"/>
        <w:spacing w:line="360" w:lineRule="auto"/>
        <w:rPr>
          <w:sz w:val="22"/>
          <w:szCs w:val="22"/>
          <w:lang w:val="en-US"/>
        </w:rPr>
      </w:pPr>
      <w:r w:rsidRPr="37EC5DAB">
        <w:rPr>
          <w:b/>
          <w:bCs/>
          <w:sz w:val="22"/>
          <w:szCs w:val="22"/>
          <w:lang w:val="en-US"/>
        </w:rPr>
        <w:t xml:space="preserve">ST01Q01 </w:t>
      </w:r>
      <w:r w:rsidR="452AD863" w:rsidRPr="37EC5DAB">
        <w:rPr>
          <w:sz w:val="22"/>
          <w:szCs w:val="22"/>
          <w:lang w:val="en-US"/>
        </w:rPr>
        <w:t>level of education</w:t>
      </w:r>
      <w:r w:rsidRPr="37EC5DAB">
        <w:rPr>
          <w:sz w:val="22"/>
          <w:szCs w:val="22"/>
          <w:lang w:val="en-US"/>
        </w:rPr>
        <w:t xml:space="preserve"> 1 = </w:t>
      </w:r>
      <w:r w:rsidR="4E0278BB" w:rsidRPr="37EC5DAB">
        <w:rPr>
          <w:sz w:val="22"/>
          <w:szCs w:val="22"/>
          <w:lang w:val="en-US"/>
        </w:rPr>
        <w:t>elemen</w:t>
      </w:r>
      <w:r w:rsidR="452AD863" w:rsidRPr="37EC5DAB">
        <w:rPr>
          <w:sz w:val="22"/>
          <w:szCs w:val="22"/>
          <w:lang w:val="en-US"/>
        </w:rPr>
        <w:t>t</w:t>
      </w:r>
      <w:r w:rsidR="4E0278BB" w:rsidRPr="37EC5DAB">
        <w:rPr>
          <w:sz w:val="22"/>
          <w:szCs w:val="22"/>
          <w:lang w:val="en-US"/>
        </w:rPr>
        <w:t>ary school</w:t>
      </w:r>
      <w:r w:rsidRPr="37EC5DAB">
        <w:rPr>
          <w:sz w:val="22"/>
          <w:szCs w:val="22"/>
          <w:lang w:val="en-US"/>
        </w:rPr>
        <w:t xml:space="preserve">, 2 = </w:t>
      </w:r>
      <w:r w:rsidR="452AD863" w:rsidRPr="37EC5DAB">
        <w:rPr>
          <w:sz w:val="22"/>
          <w:szCs w:val="22"/>
          <w:lang w:val="en-US"/>
        </w:rPr>
        <w:t>elementary school</w:t>
      </w:r>
      <w:r w:rsidRPr="37EC5DAB">
        <w:rPr>
          <w:sz w:val="22"/>
          <w:szCs w:val="22"/>
          <w:lang w:val="en-US"/>
        </w:rPr>
        <w:t xml:space="preserve"> / 10</w:t>
      </w:r>
      <w:r w:rsidR="6818DC54" w:rsidRPr="37EC5DAB">
        <w:rPr>
          <w:sz w:val="22"/>
          <w:szCs w:val="22"/>
          <w:vertAlign w:val="superscript"/>
          <w:lang w:val="en-US"/>
        </w:rPr>
        <w:t>th</w:t>
      </w:r>
      <w:r w:rsidR="6818DC54" w:rsidRPr="37EC5DAB">
        <w:rPr>
          <w:sz w:val="22"/>
          <w:szCs w:val="22"/>
          <w:lang w:val="en-US"/>
        </w:rPr>
        <w:t xml:space="preserve"> year</w:t>
      </w:r>
      <w:r w:rsidRPr="37EC5DAB">
        <w:rPr>
          <w:sz w:val="22"/>
          <w:szCs w:val="22"/>
          <w:lang w:val="en-US"/>
        </w:rPr>
        <w:t xml:space="preserve">, 3 = </w:t>
      </w:r>
      <w:r w:rsidR="1AA9BA6F" w:rsidRPr="37EC5DAB">
        <w:rPr>
          <w:sz w:val="22"/>
          <w:szCs w:val="22"/>
          <w:lang w:val="en-US"/>
        </w:rPr>
        <w:t>high school</w:t>
      </w:r>
      <w:r w:rsidRPr="37EC5DAB">
        <w:rPr>
          <w:sz w:val="22"/>
          <w:szCs w:val="22"/>
          <w:lang w:val="en-US"/>
        </w:rPr>
        <w:t xml:space="preserve">, 4 = </w:t>
      </w:r>
      <w:r w:rsidR="78FE79C4" w:rsidRPr="37EC5DAB">
        <w:rPr>
          <w:sz w:val="22"/>
          <w:szCs w:val="22"/>
          <w:lang w:val="en-US"/>
        </w:rPr>
        <w:t>vocational school</w:t>
      </w:r>
      <w:r w:rsidRPr="37EC5DAB">
        <w:rPr>
          <w:sz w:val="22"/>
          <w:szCs w:val="22"/>
          <w:lang w:val="en-US"/>
        </w:rPr>
        <w:t xml:space="preserve">, 5 = </w:t>
      </w:r>
      <w:r w:rsidR="6A42A4D3" w:rsidRPr="37EC5DAB">
        <w:rPr>
          <w:sz w:val="22"/>
          <w:szCs w:val="22"/>
          <w:lang w:val="en-US"/>
        </w:rPr>
        <w:t>dual qualification</w:t>
      </w:r>
      <w:r w:rsidRPr="37EC5DAB">
        <w:rPr>
          <w:sz w:val="22"/>
          <w:szCs w:val="22"/>
          <w:lang w:val="en-US"/>
        </w:rPr>
        <w:t xml:space="preserve">, 6 = </w:t>
      </w:r>
      <w:r w:rsidR="6A42A4D3" w:rsidRPr="37EC5DAB">
        <w:rPr>
          <w:sz w:val="22"/>
          <w:szCs w:val="22"/>
          <w:lang w:val="en-US"/>
        </w:rPr>
        <w:t>other</w:t>
      </w:r>
      <w:r w:rsidRPr="37EC5DAB">
        <w:rPr>
          <w:sz w:val="22"/>
          <w:szCs w:val="22"/>
          <w:lang w:val="en-US"/>
        </w:rPr>
        <w:t xml:space="preserve"> </w:t>
      </w:r>
    </w:p>
    <w:p w14:paraId="5E434D7B" w14:textId="4DC627CF" w:rsidR="00497B11" w:rsidRPr="00A10DA1" w:rsidRDefault="63ED9320" w:rsidP="00497B11">
      <w:pPr>
        <w:pStyle w:val="Default"/>
        <w:spacing w:line="360" w:lineRule="auto"/>
        <w:rPr>
          <w:sz w:val="22"/>
          <w:szCs w:val="22"/>
          <w:lang w:val="en-US"/>
        </w:rPr>
      </w:pPr>
      <w:r w:rsidRPr="37EC5DAB">
        <w:rPr>
          <w:b/>
          <w:bCs/>
          <w:sz w:val="22"/>
          <w:szCs w:val="22"/>
          <w:lang w:val="en-US"/>
        </w:rPr>
        <w:t xml:space="preserve">ST02Q01 </w:t>
      </w:r>
      <w:r w:rsidR="6A42A4D3" w:rsidRPr="37EC5DAB">
        <w:rPr>
          <w:sz w:val="22"/>
          <w:szCs w:val="22"/>
          <w:lang w:val="en-US"/>
        </w:rPr>
        <w:t>study plan</w:t>
      </w:r>
      <w:r w:rsidRPr="37EC5DAB">
        <w:rPr>
          <w:sz w:val="22"/>
          <w:szCs w:val="22"/>
          <w:lang w:val="en-US"/>
        </w:rPr>
        <w:t xml:space="preserve"> </w:t>
      </w:r>
    </w:p>
    <w:p w14:paraId="57005048" w14:textId="61E569BD" w:rsidR="00497B11" w:rsidRPr="00A10DA1" w:rsidRDefault="63ED9320" w:rsidP="00497B11">
      <w:pPr>
        <w:pStyle w:val="Default"/>
        <w:spacing w:line="360" w:lineRule="auto"/>
        <w:rPr>
          <w:sz w:val="22"/>
          <w:szCs w:val="22"/>
          <w:lang w:val="en-US"/>
        </w:rPr>
      </w:pPr>
      <w:r w:rsidRPr="504D3C6C">
        <w:rPr>
          <w:b/>
          <w:bCs/>
          <w:sz w:val="22"/>
          <w:szCs w:val="22"/>
          <w:lang w:val="en-US"/>
        </w:rPr>
        <w:t xml:space="preserve">ST04Q01 </w:t>
      </w:r>
      <w:commentRangeStart w:id="0"/>
      <w:commentRangeStart w:id="1"/>
      <w:r w:rsidR="6A42A4D3" w:rsidRPr="504D3C6C">
        <w:rPr>
          <w:sz w:val="22"/>
          <w:szCs w:val="22"/>
          <w:lang w:val="en-US"/>
        </w:rPr>
        <w:t>gender</w:t>
      </w:r>
      <w:r w:rsidRPr="504D3C6C">
        <w:rPr>
          <w:sz w:val="22"/>
          <w:szCs w:val="22"/>
          <w:lang w:val="en-US"/>
        </w:rPr>
        <w:t xml:space="preserve"> 1 = </w:t>
      </w:r>
      <w:del w:id="2" w:author="Juho Kopra" w:date="2021-06-10T11:30:00Z">
        <w:r w:rsidR="00497B11" w:rsidRPr="504D3C6C" w:rsidDel="6A42A4D3">
          <w:rPr>
            <w:sz w:val="22"/>
            <w:szCs w:val="22"/>
            <w:lang w:val="en-US"/>
          </w:rPr>
          <w:delText>girl</w:delText>
        </w:r>
      </w:del>
      <w:ins w:id="3" w:author="Juho Kopra" w:date="2021-06-10T11:31:00Z">
        <w:r w:rsidR="546AE99B" w:rsidRPr="504D3C6C">
          <w:rPr>
            <w:sz w:val="22"/>
            <w:szCs w:val="22"/>
            <w:lang w:val="en-US"/>
          </w:rPr>
          <w:t>female</w:t>
        </w:r>
      </w:ins>
      <w:r w:rsidRPr="504D3C6C">
        <w:rPr>
          <w:sz w:val="22"/>
          <w:szCs w:val="22"/>
          <w:lang w:val="en-US"/>
        </w:rPr>
        <w:t xml:space="preserve">, 2 = </w:t>
      </w:r>
      <w:ins w:id="4" w:author="Juho Kopra" w:date="2021-06-10T11:31:00Z">
        <w:r w:rsidR="3C95AC80" w:rsidRPr="504D3C6C">
          <w:rPr>
            <w:sz w:val="22"/>
            <w:szCs w:val="22"/>
            <w:lang w:val="en-US"/>
          </w:rPr>
          <w:t>male</w:t>
        </w:r>
      </w:ins>
      <w:del w:id="5" w:author="Juho Kopra" w:date="2021-06-10T11:31:00Z">
        <w:r w:rsidR="00497B11" w:rsidRPr="504D3C6C" w:rsidDel="6A42A4D3">
          <w:rPr>
            <w:sz w:val="22"/>
            <w:szCs w:val="22"/>
            <w:lang w:val="en-US"/>
          </w:rPr>
          <w:delText>boy</w:delText>
        </w:r>
      </w:del>
      <w:r w:rsidRPr="504D3C6C">
        <w:rPr>
          <w:sz w:val="22"/>
          <w:szCs w:val="22"/>
          <w:lang w:val="en-US"/>
        </w:rPr>
        <w:t xml:space="preserve"> </w:t>
      </w:r>
      <w:commentRangeEnd w:id="0"/>
      <w:r w:rsidR="00497B11">
        <w:commentReference w:id="0"/>
      </w:r>
      <w:commentRangeEnd w:id="1"/>
      <w:r w:rsidR="00497B11">
        <w:commentReference w:id="1"/>
      </w:r>
    </w:p>
    <w:p w14:paraId="4214C9E0" w14:textId="44DE9EB6" w:rsidR="00497B11" w:rsidRPr="00A10DA1" w:rsidRDefault="63ED9320" w:rsidP="00497B11">
      <w:pPr>
        <w:pStyle w:val="Default"/>
        <w:spacing w:line="360" w:lineRule="auto"/>
        <w:rPr>
          <w:sz w:val="22"/>
          <w:szCs w:val="22"/>
          <w:lang w:val="en-US"/>
        </w:rPr>
      </w:pPr>
      <w:r w:rsidRPr="37EC5DAB">
        <w:rPr>
          <w:b/>
          <w:bCs/>
          <w:sz w:val="22"/>
          <w:szCs w:val="22"/>
          <w:lang w:val="en-US"/>
        </w:rPr>
        <w:t xml:space="preserve">ST05Q01 </w:t>
      </w:r>
      <w:r w:rsidR="34BF93E3" w:rsidRPr="37EC5DAB">
        <w:rPr>
          <w:sz w:val="22"/>
          <w:szCs w:val="22"/>
          <w:lang w:val="en-US"/>
        </w:rPr>
        <w:t>have you been at day care or at preschool?</w:t>
      </w:r>
      <w:r w:rsidRPr="37EC5DAB">
        <w:rPr>
          <w:sz w:val="22"/>
          <w:szCs w:val="22"/>
          <w:lang w:val="en-US"/>
        </w:rPr>
        <w:t xml:space="preserve"> 1 = </w:t>
      </w:r>
      <w:r w:rsidR="17FA178D" w:rsidRPr="37EC5DAB">
        <w:rPr>
          <w:sz w:val="22"/>
          <w:szCs w:val="22"/>
          <w:lang w:val="en-US"/>
        </w:rPr>
        <w:t>“</w:t>
      </w:r>
      <w:r w:rsidR="34BF93E3" w:rsidRPr="37EC5DAB">
        <w:rPr>
          <w:sz w:val="22"/>
          <w:szCs w:val="22"/>
          <w:lang w:val="en-US"/>
        </w:rPr>
        <w:t>no</w:t>
      </w:r>
      <w:r w:rsidR="17FA178D" w:rsidRPr="37EC5DAB">
        <w:rPr>
          <w:sz w:val="22"/>
          <w:szCs w:val="22"/>
          <w:lang w:val="en-US"/>
        </w:rPr>
        <w:t>”</w:t>
      </w:r>
      <w:r w:rsidRPr="37EC5DAB">
        <w:rPr>
          <w:sz w:val="22"/>
          <w:szCs w:val="22"/>
          <w:lang w:val="en-US"/>
        </w:rPr>
        <w:t xml:space="preserve">, 2 </w:t>
      </w:r>
      <w:proofErr w:type="gramStart"/>
      <w:r w:rsidRPr="37EC5DAB">
        <w:rPr>
          <w:sz w:val="22"/>
          <w:szCs w:val="22"/>
          <w:lang w:val="en-US"/>
        </w:rPr>
        <w:t xml:space="preserve">= </w:t>
      </w:r>
      <w:r w:rsidR="34BF93E3" w:rsidRPr="37EC5DAB">
        <w:rPr>
          <w:sz w:val="22"/>
          <w:szCs w:val="22"/>
          <w:lang w:val="en-US"/>
        </w:rPr>
        <w:t>”yes</w:t>
      </w:r>
      <w:proofErr w:type="gramEnd"/>
      <w:r w:rsidRPr="37EC5DAB">
        <w:rPr>
          <w:sz w:val="22"/>
          <w:szCs w:val="22"/>
          <w:lang w:val="en-US"/>
        </w:rPr>
        <w:t xml:space="preserve">, </w:t>
      </w:r>
      <w:r w:rsidR="30A1B211" w:rsidRPr="37EC5DAB">
        <w:rPr>
          <w:sz w:val="22"/>
          <w:szCs w:val="22"/>
          <w:lang w:val="en-US"/>
        </w:rPr>
        <w:t>at maximum</w:t>
      </w:r>
      <w:r w:rsidRPr="37EC5DAB">
        <w:rPr>
          <w:sz w:val="22"/>
          <w:szCs w:val="22"/>
          <w:lang w:val="en-US"/>
        </w:rPr>
        <w:t xml:space="preserve"> </w:t>
      </w:r>
      <w:r w:rsidR="3D71ED05" w:rsidRPr="37EC5DAB">
        <w:rPr>
          <w:sz w:val="22"/>
          <w:szCs w:val="22"/>
          <w:lang w:val="en-US"/>
        </w:rPr>
        <w:t>one</w:t>
      </w:r>
      <w:r w:rsidRPr="37EC5DAB">
        <w:rPr>
          <w:sz w:val="22"/>
          <w:szCs w:val="22"/>
          <w:lang w:val="en-US"/>
        </w:rPr>
        <w:t xml:space="preserve"> </w:t>
      </w:r>
      <w:bookmarkStart w:id="6" w:name="_Hlk73964603"/>
      <w:r w:rsidR="30A1B211" w:rsidRPr="37EC5DAB">
        <w:rPr>
          <w:sz w:val="22"/>
          <w:szCs w:val="22"/>
          <w:lang w:val="en-US"/>
        </w:rPr>
        <w:t>year</w:t>
      </w:r>
      <w:r w:rsidR="34BF93E3" w:rsidRPr="37EC5DAB">
        <w:rPr>
          <w:sz w:val="22"/>
          <w:szCs w:val="22"/>
          <w:lang w:val="en-US"/>
        </w:rPr>
        <w:t>”</w:t>
      </w:r>
      <w:bookmarkEnd w:id="6"/>
      <w:r w:rsidRPr="37EC5DAB">
        <w:rPr>
          <w:sz w:val="22"/>
          <w:szCs w:val="22"/>
          <w:lang w:val="en-US"/>
        </w:rPr>
        <w:t xml:space="preserve">, 3 = </w:t>
      </w:r>
      <w:r w:rsidR="34BF93E3" w:rsidRPr="37EC5DAB">
        <w:rPr>
          <w:sz w:val="22"/>
          <w:szCs w:val="22"/>
          <w:lang w:val="en-US"/>
        </w:rPr>
        <w:t>“yes. over</w:t>
      </w:r>
      <w:r w:rsidRPr="37EC5DAB">
        <w:rPr>
          <w:sz w:val="22"/>
          <w:szCs w:val="22"/>
          <w:lang w:val="en-US"/>
        </w:rPr>
        <w:t xml:space="preserve"> </w:t>
      </w:r>
      <w:r w:rsidR="3D71ED05" w:rsidRPr="37EC5DAB">
        <w:rPr>
          <w:sz w:val="22"/>
          <w:szCs w:val="22"/>
          <w:lang w:val="en-US"/>
        </w:rPr>
        <w:t>one</w:t>
      </w:r>
      <w:r w:rsidRPr="37EC5DAB">
        <w:rPr>
          <w:sz w:val="22"/>
          <w:szCs w:val="22"/>
          <w:lang w:val="en-US"/>
        </w:rPr>
        <w:t xml:space="preserve"> </w:t>
      </w:r>
      <w:r w:rsidR="34BF93E3" w:rsidRPr="37EC5DAB">
        <w:rPr>
          <w:sz w:val="22"/>
          <w:szCs w:val="22"/>
          <w:lang w:val="en-US"/>
        </w:rPr>
        <w:t>year”</w:t>
      </w:r>
      <w:r w:rsidRPr="37EC5DAB">
        <w:rPr>
          <w:sz w:val="22"/>
          <w:szCs w:val="22"/>
          <w:lang w:val="en-US"/>
        </w:rPr>
        <w:t xml:space="preserve"> </w:t>
      </w:r>
    </w:p>
    <w:p w14:paraId="3291698C" w14:textId="56DB55C7" w:rsidR="00497B11" w:rsidRPr="00A130E4" w:rsidRDefault="63ED9320" w:rsidP="00497B11">
      <w:pPr>
        <w:pStyle w:val="Default"/>
        <w:spacing w:line="360" w:lineRule="auto"/>
        <w:rPr>
          <w:sz w:val="22"/>
          <w:szCs w:val="22"/>
          <w:lang w:val="en-US"/>
        </w:rPr>
      </w:pPr>
      <w:r w:rsidRPr="37EC5DAB">
        <w:rPr>
          <w:b/>
          <w:bCs/>
          <w:sz w:val="22"/>
          <w:szCs w:val="22"/>
          <w:lang w:val="en-US"/>
        </w:rPr>
        <w:t xml:space="preserve">ST12Q01 </w:t>
      </w:r>
      <w:r w:rsidR="46578A04" w:rsidRPr="37EC5DAB">
        <w:rPr>
          <w:sz w:val="22"/>
          <w:szCs w:val="22"/>
          <w:lang w:val="en-US"/>
        </w:rPr>
        <w:t>mother’s</w:t>
      </w:r>
      <w:r w:rsidRPr="37EC5DAB">
        <w:rPr>
          <w:sz w:val="22"/>
          <w:szCs w:val="22"/>
          <w:lang w:val="en-US"/>
        </w:rPr>
        <w:t xml:space="preserve"> </w:t>
      </w:r>
      <w:r w:rsidR="46578A04" w:rsidRPr="37EC5DAB">
        <w:rPr>
          <w:sz w:val="22"/>
          <w:szCs w:val="22"/>
          <w:lang w:val="en-US"/>
        </w:rPr>
        <w:t>work situation</w:t>
      </w:r>
      <w:r w:rsidRPr="37EC5DAB">
        <w:rPr>
          <w:sz w:val="22"/>
          <w:szCs w:val="22"/>
          <w:lang w:val="en-US"/>
        </w:rPr>
        <w:t xml:space="preserve"> 1 = </w:t>
      </w:r>
      <w:r w:rsidR="26D26D24" w:rsidRPr="37EC5DAB">
        <w:rPr>
          <w:sz w:val="22"/>
          <w:szCs w:val="22"/>
          <w:lang w:val="en-US"/>
        </w:rPr>
        <w:t>full-time job</w:t>
      </w:r>
      <w:r w:rsidRPr="37EC5DAB">
        <w:rPr>
          <w:sz w:val="22"/>
          <w:szCs w:val="22"/>
          <w:lang w:val="en-US"/>
        </w:rPr>
        <w:t xml:space="preserve">, 2 = </w:t>
      </w:r>
      <w:r w:rsidR="26D26D24" w:rsidRPr="37EC5DAB">
        <w:rPr>
          <w:sz w:val="22"/>
          <w:szCs w:val="22"/>
          <w:lang w:val="en-US"/>
        </w:rPr>
        <w:t>part-time job</w:t>
      </w:r>
      <w:r w:rsidRPr="37EC5DAB">
        <w:rPr>
          <w:sz w:val="22"/>
          <w:szCs w:val="22"/>
          <w:lang w:val="en-US"/>
        </w:rPr>
        <w:t xml:space="preserve">, 3 = </w:t>
      </w:r>
      <w:r w:rsidR="26D26D24" w:rsidRPr="37EC5DAB">
        <w:rPr>
          <w:sz w:val="22"/>
          <w:szCs w:val="22"/>
          <w:lang w:val="en-US"/>
        </w:rPr>
        <w:t>unemployed</w:t>
      </w:r>
      <w:r w:rsidRPr="37EC5DAB">
        <w:rPr>
          <w:sz w:val="22"/>
          <w:szCs w:val="22"/>
          <w:lang w:val="en-US"/>
        </w:rPr>
        <w:t xml:space="preserve">, 4 = </w:t>
      </w:r>
      <w:r w:rsidR="46578A04" w:rsidRPr="37EC5DAB">
        <w:rPr>
          <w:sz w:val="22"/>
          <w:szCs w:val="22"/>
          <w:lang w:val="en-US"/>
        </w:rPr>
        <w:t>other</w:t>
      </w:r>
      <w:r w:rsidRPr="37EC5DAB">
        <w:rPr>
          <w:sz w:val="22"/>
          <w:szCs w:val="22"/>
          <w:lang w:val="en-US"/>
        </w:rPr>
        <w:t xml:space="preserve"> (</w:t>
      </w:r>
      <w:del w:id="7" w:author="Santtu Tikka" w:date="2021-08-16T13:06:00Z">
        <w:r w:rsidR="46578A04" w:rsidRPr="37EC5DAB" w:rsidDel="00F60D8D">
          <w:rPr>
            <w:sz w:val="22"/>
            <w:szCs w:val="22"/>
            <w:lang w:val="en-US"/>
          </w:rPr>
          <w:delText>e.g.</w:delText>
        </w:r>
      </w:del>
      <w:ins w:id="8" w:author="Santtu Tikka" w:date="2021-08-16T13:06:00Z">
        <w:r w:rsidR="00F60D8D" w:rsidRPr="37EC5DAB">
          <w:rPr>
            <w:sz w:val="22"/>
            <w:szCs w:val="22"/>
            <w:lang w:val="en-US"/>
          </w:rPr>
          <w:t>e.g.,</w:t>
        </w:r>
      </w:ins>
      <w:r w:rsidRPr="37EC5DAB">
        <w:rPr>
          <w:sz w:val="22"/>
          <w:szCs w:val="22"/>
          <w:lang w:val="en-US"/>
        </w:rPr>
        <w:t xml:space="preserve"> </w:t>
      </w:r>
      <w:r w:rsidR="46578A04" w:rsidRPr="37EC5DAB">
        <w:rPr>
          <w:sz w:val="22"/>
          <w:szCs w:val="22"/>
          <w:lang w:val="en-US"/>
        </w:rPr>
        <w:t>at home</w:t>
      </w:r>
      <w:r w:rsidRPr="37EC5DAB">
        <w:rPr>
          <w:sz w:val="22"/>
          <w:szCs w:val="22"/>
          <w:lang w:val="en-US"/>
        </w:rPr>
        <w:t xml:space="preserve">, </w:t>
      </w:r>
      <w:r w:rsidR="4AE689C7" w:rsidRPr="37EC5DAB">
        <w:rPr>
          <w:sz w:val="22"/>
          <w:szCs w:val="22"/>
          <w:lang w:val="en-US"/>
        </w:rPr>
        <w:t>retired</w:t>
      </w:r>
      <w:r w:rsidRPr="37EC5DAB">
        <w:rPr>
          <w:sz w:val="22"/>
          <w:szCs w:val="22"/>
          <w:lang w:val="en-US"/>
        </w:rPr>
        <w:t>)</w:t>
      </w:r>
    </w:p>
    <w:p w14:paraId="0F8AEB2A" w14:textId="409BD96F" w:rsidR="00497B11" w:rsidRPr="00F00383" w:rsidRDefault="63ED9320" w:rsidP="00497B11">
      <w:pPr>
        <w:pStyle w:val="Default"/>
        <w:spacing w:line="360" w:lineRule="auto"/>
        <w:rPr>
          <w:sz w:val="22"/>
          <w:szCs w:val="22"/>
          <w:lang w:val="en-US"/>
        </w:rPr>
      </w:pPr>
      <w:r w:rsidRPr="37EC5DAB">
        <w:rPr>
          <w:b/>
          <w:bCs/>
          <w:sz w:val="22"/>
          <w:szCs w:val="22"/>
          <w:lang w:val="en-US"/>
        </w:rPr>
        <w:t xml:space="preserve">ST16Q01 </w:t>
      </w:r>
      <w:r w:rsidR="4AE689C7" w:rsidRPr="37EC5DAB">
        <w:rPr>
          <w:sz w:val="22"/>
          <w:szCs w:val="22"/>
          <w:lang w:val="en-US"/>
        </w:rPr>
        <w:t>father’s work situation 1 = full-time job, 2 = part-time job, 3 = unemployed, 4 = other (</w:t>
      </w:r>
      <w:del w:id="9" w:author="Santtu Tikka" w:date="2021-08-16T13:06:00Z">
        <w:r w:rsidR="4AE689C7" w:rsidRPr="37EC5DAB" w:rsidDel="00F60D8D">
          <w:rPr>
            <w:sz w:val="22"/>
            <w:szCs w:val="22"/>
            <w:lang w:val="en-US"/>
          </w:rPr>
          <w:delText>e.g.</w:delText>
        </w:r>
      </w:del>
      <w:ins w:id="10" w:author="Santtu Tikka" w:date="2021-08-16T13:06:00Z">
        <w:r w:rsidR="00F60D8D" w:rsidRPr="37EC5DAB">
          <w:rPr>
            <w:sz w:val="22"/>
            <w:szCs w:val="22"/>
            <w:lang w:val="en-US"/>
          </w:rPr>
          <w:t>e.g.,</w:t>
        </w:r>
      </w:ins>
      <w:r w:rsidR="4AE689C7" w:rsidRPr="37EC5DAB">
        <w:rPr>
          <w:sz w:val="22"/>
          <w:szCs w:val="22"/>
          <w:lang w:val="en-US"/>
        </w:rPr>
        <w:t xml:space="preserve"> at home, retired)</w:t>
      </w:r>
    </w:p>
    <w:p w14:paraId="5F6C72C9" w14:textId="08196F09" w:rsidR="00497B11" w:rsidRPr="00F75B96" w:rsidRDefault="63ED9320" w:rsidP="37EC5DAB">
      <w:pPr>
        <w:pStyle w:val="Default"/>
        <w:spacing w:line="360" w:lineRule="auto"/>
        <w:rPr>
          <w:sz w:val="22"/>
          <w:szCs w:val="22"/>
          <w:lang w:val="en-US"/>
        </w:rPr>
      </w:pPr>
      <w:r w:rsidRPr="6BC44AB3">
        <w:rPr>
          <w:b/>
          <w:bCs/>
          <w:sz w:val="22"/>
          <w:szCs w:val="22"/>
          <w:lang w:val="en-US"/>
        </w:rPr>
        <w:t>ST27Q01</w:t>
      </w:r>
      <w:r w:rsidR="2C4708AC" w:rsidRPr="6BC44AB3">
        <w:rPr>
          <w:sz w:val="22"/>
          <w:szCs w:val="22"/>
          <w:lang w:val="en-US"/>
        </w:rPr>
        <w:t xml:space="preserve"> </w:t>
      </w:r>
      <w:r w:rsidR="51770E50" w:rsidRPr="6BC44AB3">
        <w:rPr>
          <w:sz w:val="22"/>
          <w:szCs w:val="22"/>
          <w:lang w:val="en-US"/>
        </w:rPr>
        <w:t>W</w:t>
      </w:r>
      <w:r w:rsidR="2C4708AC" w:rsidRPr="6BC44AB3">
        <w:rPr>
          <w:sz w:val="22"/>
          <w:szCs w:val="22"/>
          <w:lang w:val="en-US"/>
        </w:rPr>
        <w:t xml:space="preserve">hen I study, I try to </w:t>
      </w:r>
      <w:del w:id="11" w:author="Santtu Tikka" w:date="2021-08-16T13:06:00Z">
        <w:r w:rsidR="2C4708AC" w:rsidRPr="6BC44AB3" w:rsidDel="00F60D8D">
          <w:rPr>
            <w:sz w:val="22"/>
            <w:szCs w:val="22"/>
            <w:lang w:val="en-US"/>
          </w:rPr>
          <w:delText>memorise</w:delText>
        </w:r>
      </w:del>
      <w:ins w:id="12" w:author="Santtu Tikka" w:date="2021-08-16T13:06:00Z">
        <w:r w:rsidR="00F60D8D" w:rsidRPr="6BC44AB3">
          <w:rPr>
            <w:sz w:val="22"/>
            <w:szCs w:val="22"/>
            <w:lang w:val="en-US"/>
          </w:rPr>
          <w:t>memorize</w:t>
        </w:r>
      </w:ins>
      <w:r w:rsidR="51770E50" w:rsidRPr="6BC44AB3">
        <w:rPr>
          <w:sz w:val="22"/>
          <w:szCs w:val="22"/>
          <w:lang w:val="en-US"/>
        </w:rPr>
        <w:t xml:space="preserve"> everything what is said </w:t>
      </w:r>
      <w:r w:rsidR="2C3EFF01" w:rsidRPr="6BC44AB3">
        <w:rPr>
          <w:sz w:val="22"/>
          <w:szCs w:val="22"/>
          <w:lang w:val="en-US"/>
        </w:rPr>
        <w:t xml:space="preserve">in </w:t>
      </w:r>
      <w:r w:rsidR="51770E50" w:rsidRPr="6BC44AB3">
        <w:rPr>
          <w:sz w:val="22"/>
          <w:szCs w:val="22"/>
          <w:lang w:val="en-US"/>
        </w:rPr>
        <w:t xml:space="preserve">the text. </w:t>
      </w:r>
      <w:r w:rsidRPr="6BC44AB3">
        <w:rPr>
          <w:sz w:val="22"/>
          <w:szCs w:val="22"/>
          <w:lang w:val="en-US"/>
        </w:rPr>
        <w:t xml:space="preserve">1 = </w:t>
      </w:r>
      <w:r w:rsidR="51770E50" w:rsidRPr="6BC44AB3">
        <w:rPr>
          <w:sz w:val="22"/>
          <w:szCs w:val="22"/>
          <w:lang w:val="en-US"/>
        </w:rPr>
        <w:t>hardly ever</w:t>
      </w:r>
      <w:r w:rsidRPr="6BC44AB3">
        <w:rPr>
          <w:sz w:val="22"/>
          <w:szCs w:val="22"/>
          <w:lang w:val="en-US"/>
        </w:rPr>
        <w:t xml:space="preserve">, 2 = </w:t>
      </w:r>
      <w:r w:rsidR="51770E50" w:rsidRPr="6BC44AB3">
        <w:rPr>
          <w:sz w:val="22"/>
          <w:szCs w:val="22"/>
          <w:lang w:val="en-US"/>
        </w:rPr>
        <w:t>sometimes</w:t>
      </w:r>
      <w:r w:rsidRPr="6BC44AB3">
        <w:rPr>
          <w:sz w:val="22"/>
          <w:szCs w:val="22"/>
          <w:lang w:val="en-US"/>
        </w:rPr>
        <w:t xml:space="preserve">, 3 = </w:t>
      </w:r>
      <w:r w:rsidR="51770E50" w:rsidRPr="6BC44AB3">
        <w:rPr>
          <w:sz w:val="22"/>
          <w:szCs w:val="22"/>
          <w:lang w:val="en-US"/>
        </w:rPr>
        <w:t>often</w:t>
      </w:r>
      <w:r w:rsidRPr="6BC44AB3">
        <w:rPr>
          <w:sz w:val="22"/>
          <w:szCs w:val="22"/>
          <w:lang w:val="en-US"/>
        </w:rPr>
        <w:t xml:space="preserve">, 4 = </w:t>
      </w:r>
      <w:r w:rsidR="51770E50" w:rsidRPr="6BC44AB3">
        <w:rPr>
          <w:sz w:val="22"/>
          <w:szCs w:val="22"/>
          <w:lang w:val="en-US"/>
        </w:rPr>
        <w:t>nearly always</w:t>
      </w:r>
      <w:r w:rsidRPr="6BC44AB3">
        <w:rPr>
          <w:sz w:val="22"/>
          <w:szCs w:val="22"/>
          <w:lang w:val="en-US"/>
        </w:rPr>
        <w:t xml:space="preserve"> </w:t>
      </w:r>
    </w:p>
    <w:p w14:paraId="5E7C82A0" w14:textId="44AC781C" w:rsidR="00497B11" w:rsidRDefault="63ED9320" w:rsidP="37EC5DAB">
      <w:pPr>
        <w:pStyle w:val="Default"/>
        <w:spacing w:line="360" w:lineRule="auto"/>
        <w:rPr>
          <w:sz w:val="22"/>
          <w:szCs w:val="22"/>
          <w:lang w:val="en-US"/>
        </w:rPr>
      </w:pPr>
      <w:r w:rsidRPr="6BC44AB3">
        <w:rPr>
          <w:b/>
          <w:bCs/>
          <w:sz w:val="22"/>
          <w:szCs w:val="22"/>
          <w:lang w:val="en-US"/>
        </w:rPr>
        <w:t xml:space="preserve">ST27Q02 </w:t>
      </w:r>
      <w:r w:rsidR="06C27E0C" w:rsidRPr="6BC44AB3">
        <w:rPr>
          <w:sz w:val="22"/>
          <w:szCs w:val="22"/>
          <w:lang w:val="en-US"/>
        </w:rPr>
        <w:t>W</w:t>
      </w:r>
      <w:r w:rsidR="700CEDC4" w:rsidRPr="6BC44AB3">
        <w:rPr>
          <w:lang w:val="en-US"/>
        </w:rPr>
        <w:t xml:space="preserve">hen I study, I start by </w:t>
      </w:r>
      <w:commentRangeStart w:id="13"/>
      <w:r w:rsidR="700CEDC4" w:rsidRPr="6BC44AB3">
        <w:rPr>
          <w:lang w:val="en-US"/>
        </w:rPr>
        <w:t>exami</w:t>
      </w:r>
      <w:r w:rsidR="1E6BE632" w:rsidRPr="6BC44AB3">
        <w:rPr>
          <w:lang w:val="en-US"/>
        </w:rPr>
        <w:t>n</w:t>
      </w:r>
      <w:r w:rsidR="700CEDC4" w:rsidRPr="6BC44AB3">
        <w:rPr>
          <w:lang w:val="en-US"/>
        </w:rPr>
        <w:t xml:space="preserve">ing </w:t>
      </w:r>
      <w:commentRangeEnd w:id="13"/>
      <w:r w:rsidR="00497B11">
        <w:commentReference w:id="13"/>
      </w:r>
      <w:r w:rsidR="700CEDC4" w:rsidRPr="6BC44AB3">
        <w:rPr>
          <w:lang w:val="en-US"/>
        </w:rPr>
        <w:t>what exactly I need to learn</w:t>
      </w:r>
      <w:r w:rsidR="702ABC20" w:rsidRPr="6BC44AB3">
        <w:rPr>
          <w:sz w:val="22"/>
          <w:szCs w:val="22"/>
          <w:lang w:val="en-US"/>
        </w:rPr>
        <w:t>. 1 = hardly ever, 2 = sometimes, 3 = often, 4 = nearly always</w:t>
      </w:r>
      <w:r w:rsidRPr="6BC44AB3">
        <w:rPr>
          <w:sz w:val="22"/>
          <w:szCs w:val="22"/>
          <w:lang w:val="en-US"/>
        </w:rPr>
        <w:t xml:space="preserve"> </w:t>
      </w:r>
    </w:p>
    <w:p w14:paraId="69AC2CC2" w14:textId="76EBCB98" w:rsidR="00497B11" w:rsidRPr="00AF1D70" w:rsidRDefault="63ED9320" w:rsidP="00497B11">
      <w:pPr>
        <w:pStyle w:val="Default"/>
        <w:spacing w:line="360" w:lineRule="auto"/>
        <w:rPr>
          <w:sz w:val="22"/>
          <w:szCs w:val="22"/>
          <w:lang w:val="en-US"/>
        </w:rPr>
      </w:pPr>
      <w:r w:rsidRPr="6BC44AB3">
        <w:rPr>
          <w:b/>
          <w:bCs/>
          <w:sz w:val="22"/>
          <w:szCs w:val="22"/>
          <w:lang w:val="en-US"/>
        </w:rPr>
        <w:t xml:space="preserve">ST27Q03 </w:t>
      </w:r>
      <w:r w:rsidR="06C27E0C" w:rsidRPr="6BC44AB3">
        <w:rPr>
          <w:sz w:val="22"/>
          <w:szCs w:val="22"/>
          <w:lang w:val="en-US"/>
        </w:rPr>
        <w:t>W</w:t>
      </w:r>
      <w:r w:rsidR="06C27E0C" w:rsidRPr="6BC44AB3">
        <w:rPr>
          <w:lang w:val="en-US"/>
        </w:rPr>
        <w:t>hen I study,</w:t>
      </w:r>
      <w:r w:rsidRPr="6BC44AB3">
        <w:rPr>
          <w:sz w:val="22"/>
          <w:szCs w:val="22"/>
          <w:lang w:val="en-US"/>
        </w:rPr>
        <w:t xml:space="preserve"> </w:t>
      </w:r>
      <w:r w:rsidR="06C27E0C" w:rsidRPr="6BC44AB3">
        <w:rPr>
          <w:sz w:val="22"/>
          <w:szCs w:val="22"/>
          <w:lang w:val="en-US"/>
        </w:rPr>
        <w:t xml:space="preserve">I try to </w:t>
      </w:r>
      <w:del w:id="14" w:author="Santtu Tikka" w:date="2021-08-16T13:06:00Z">
        <w:r w:rsidR="1D4E07D8" w:rsidRPr="6BC44AB3" w:rsidDel="00F60D8D">
          <w:rPr>
            <w:sz w:val="22"/>
            <w:szCs w:val="22"/>
            <w:lang w:val="en-US"/>
          </w:rPr>
          <w:delText>memorise</w:delText>
        </w:r>
      </w:del>
      <w:ins w:id="15" w:author="Santtu Tikka" w:date="2021-08-16T13:06:00Z">
        <w:r w:rsidR="00F60D8D" w:rsidRPr="6BC44AB3">
          <w:rPr>
            <w:sz w:val="22"/>
            <w:szCs w:val="22"/>
            <w:lang w:val="en-US"/>
          </w:rPr>
          <w:t>memorize</w:t>
        </w:r>
      </w:ins>
      <w:r w:rsidR="1D4E07D8" w:rsidRPr="6BC44AB3">
        <w:rPr>
          <w:sz w:val="22"/>
          <w:szCs w:val="22"/>
          <w:lang w:val="en-US"/>
        </w:rPr>
        <w:t xml:space="preserve"> information</w:t>
      </w:r>
      <w:r w:rsidR="54E25019" w:rsidRPr="6BC44AB3">
        <w:rPr>
          <w:sz w:val="22"/>
          <w:szCs w:val="22"/>
          <w:lang w:val="en-US"/>
        </w:rPr>
        <w:t xml:space="preserve"> as much as possible.</w:t>
      </w:r>
      <w:r w:rsidR="702ABC20" w:rsidRPr="6BC44AB3">
        <w:rPr>
          <w:sz w:val="22"/>
          <w:szCs w:val="22"/>
          <w:lang w:val="en-US"/>
        </w:rPr>
        <w:t xml:space="preserve"> 1 = hardly ever, 2 = sometimes, 3 = often, 4 = nearly always</w:t>
      </w:r>
    </w:p>
    <w:p w14:paraId="0D3DF941" w14:textId="097E245A" w:rsidR="00497B11" w:rsidRDefault="63ED9320" w:rsidP="37EC5DAB">
      <w:pPr>
        <w:pStyle w:val="Default"/>
        <w:spacing w:line="360" w:lineRule="auto"/>
        <w:rPr>
          <w:sz w:val="22"/>
          <w:szCs w:val="22"/>
          <w:lang w:val="en-US"/>
        </w:rPr>
      </w:pPr>
      <w:r w:rsidRPr="37EC5DAB">
        <w:rPr>
          <w:b/>
          <w:bCs/>
          <w:sz w:val="22"/>
          <w:szCs w:val="22"/>
          <w:lang w:val="en-US"/>
        </w:rPr>
        <w:t xml:space="preserve">ST27Q04 </w:t>
      </w:r>
      <w:r w:rsidR="4202DC86" w:rsidRPr="37EC5DAB">
        <w:rPr>
          <w:sz w:val="22"/>
          <w:szCs w:val="22"/>
          <w:lang w:val="en-US"/>
        </w:rPr>
        <w:t>W</w:t>
      </w:r>
      <w:r w:rsidR="4202DC86" w:rsidRPr="37EC5DAB">
        <w:rPr>
          <w:lang w:val="en-US"/>
        </w:rPr>
        <w:t>hen I study,</w:t>
      </w:r>
      <w:r w:rsidRPr="37EC5DAB">
        <w:rPr>
          <w:sz w:val="22"/>
          <w:szCs w:val="22"/>
          <w:lang w:val="en-US"/>
        </w:rPr>
        <w:t xml:space="preserve"> </w:t>
      </w:r>
      <w:r w:rsidR="4202DC86" w:rsidRPr="37EC5DAB">
        <w:rPr>
          <w:sz w:val="22"/>
          <w:szCs w:val="22"/>
          <w:lang w:val="en-US"/>
        </w:rPr>
        <w:t>I try to connect the new information to other things I have learned elsewhere</w:t>
      </w:r>
      <w:r w:rsidR="55620FA8" w:rsidRPr="37EC5DAB">
        <w:rPr>
          <w:sz w:val="22"/>
          <w:szCs w:val="22"/>
          <w:lang w:val="en-US"/>
        </w:rPr>
        <w:t>. 1 = hardly ever, 2 = sometimes, 3 = often, 4 = nearly always</w:t>
      </w:r>
      <w:r w:rsidRPr="37EC5DAB">
        <w:rPr>
          <w:sz w:val="22"/>
          <w:szCs w:val="22"/>
          <w:lang w:val="en-US"/>
        </w:rPr>
        <w:t xml:space="preserve"> </w:t>
      </w:r>
    </w:p>
    <w:p w14:paraId="1D8FDFDF" w14:textId="13C652A9" w:rsidR="00497B11" w:rsidRDefault="63ED9320" w:rsidP="37EC5DAB">
      <w:pPr>
        <w:pStyle w:val="Default"/>
        <w:spacing w:line="360" w:lineRule="auto"/>
        <w:rPr>
          <w:sz w:val="22"/>
          <w:szCs w:val="22"/>
          <w:lang w:val="en-US"/>
        </w:rPr>
      </w:pPr>
      <w:r w:rsidRPr="37EC5DAB">
        <w:rPr>
          <w:b/>
          <w:bCs/>
          <w:sz w:val="22"/>
          <w:szCs w:val="22"/>
          <w:lang w:val="en-US"/>
        </w:rPr>
        <w:t xml:space="preserve">ST27Q05 </w:t>
      </w:r>
      <w:r w:rsidR="7B70E68D" w:rsidRPr="37EC5DAB">
        <w:rPr>
          <w:sz w:val="22"/>
          <w:szCs w:val="22"/>
          <w:lang w:val="en-US"/>
        </w:rPr>
        <w:t>W</w:t>
      </w:r>
      <w:r w:rsidR="7B70E68D" w:rsidRPr="37EC5DAB">
        <w:rPr>
          <w:lang w:val="en-US"/>
        </w:rPr>
        <w:t xml:space="preserve">hen I study, </w:t>
      </w:r>
      <w:r w:rsidR="2D1931D6" w:rsidRPr="37EC5DAB">
        <w:rPr>
          <w:lang w:val="en-US"/>
        </w:rPr>
        <w:t>I read the text so many times that I can remember it completely</w:t>
      </w:r>
      <w:r w:rsidR="55620FA8" w:rsidRPr="37EC5DAB">
        <w:rPr>
          <w:sz w:val="22"/>
          <w:szCs w:val="22"/>
          <w:lang w:val="en-US"/>
        </w:rPr>
        <w:t>. 1 = hardly ever, 2 = sometimes, 3 = often, 4 = nearly always</w:t>
      </w:r>
      <w:r w:rsidRPr="37EC5DAB">
        <w:rPr>
          <w:sz w:val="22"/>
          <w:szCs w:val="22"/>
          <w:lang w:val="en-US"/>
        </w:rPr>
        <w:t xml:space="preserve"> </w:t>
      </w:r>
    </w:p>
    <w:p w14:paraId="338C3CC3" w14:textId="0A4A992B" w:rsidR="00497B11" w:rsidRPr="009E6FC0" w:rsidRDefault="63ED9320" w:rsidP="00497B11">
      <w:pPr>
        <w:pStyle w:val="Default"/>
        <w:spacing w:line="360" w:lineRule="auto"/>
        <w:rPr>
          <w:sz w:val="22"/>
          <w:szCs w:val="22"/>
          <w:lang w:val="en-US"/>
        </w:rPr>
      </w:pPr>
      <w:r w:rsidRPr="37EC5DAB">
        <w:rPr>
          <w:b/>
          <w:bCs/>
          <w:sz w:val="22"/>
          <w:szCs w:val="22"/>
          <w:lang w:val="en-US"/>
        </w:rPr>
        <w:t xml:space="preserve">ST27Q06 </w:t>
      </w:r>
      <w:r w:rsidR="7B70E68D" w:rsidRPr="37EC5DAB">
        <w:rPr>
          <w:sz w:val="22"/>
          <w:szCs w:val="22"/>
          <w:lang w:val="en-US"/>
        </w:rPr>
        <w:t>When I study, I make sure that I understand what I have read</w:t>
      </w:r>
      <w:r w:rsidR="78A795D4" w:rsidRPr="37EC5DAB">
        <w:rPr>
          <w:sz w:val="22"/>
          <w:szCs w:val="22"/>
          <w:lang w:val="en-US"/>
        </w:rPr>
        <w:t>. 1 = hardly ever, 2 = sometimes, 3 = often, 4 = nearly always</w:t>
      </w:r>
      <w:r w:rsidRPr="37EC5DAB">
        <w:rPr>
          <w:sz w:val="22"/>
          <w:szCs w:val="22"/>
          <w:lang w:val="en-US"/>
        </w:rPr>
        <w:t xml:space="preserve"> </w:t>
      </w:r>
    </w:p>
    <w:p w14:paraId="2603DB02" w14:textId="51D99E13" w:rsidR="00497B11" w:rsidRPr="009E6FC0" w:rsidRDefault="63ED9320" w:rsidP="00497B11">
      <w:pPr>
        <w:pStyle w:val="Default"/>
        <w:spacing w:line="360" w:lineRule="auto"/>
        <w:rPr>
          <w:sz w:val="22"/>
          <w:szCs w:val="22"/>
          <w:lang w:val="en-US"/>
        </w:rPr>
      </w:pPr>
      <w:r w:rsidRPr="37EC5DAB">
        <w:rPr>
          <w:b/>
          <w:bCs/>
          <w:sz w:val="22"/>
          <w:szCs w:val="22"/>
          <w:lang w:val="en-US"/>
        </w:rPr>
        <w:t xml:space="preserve">ST27Q07 </w:t>
      </w:r>
      <w:r w:rsidR="7B70E68D" w:rsidRPr="37EC5DAB">
        <w:rPr>
          <w:sz w:val="22"/>
          <w:szCs w:val="22"/>
          <w:lang w:val="en-US"/>
        </w:rPr>
        <w:t xml:space="preserve">When I study, </w:t>
      </w:r>
      <w:r w:rsidR="266D6A8E" w:rsidRPr="37EC5DAB">
        <w:rPr>
          <w:sz w:val="22"/>
          <w:szCs w:val="22"/>
          <w:lang w:val="en-US"/>
        </w:rPr>
        <w:t>I read the text again and again</w:t>
      </w:r>
      <w:r w:rsidR="78A795D4" w:rsidRPr="37EC5DAB">
        <w:rPr>
          <w:sz w:val="22"/>
          <w:szCs w:val="22"/>
          <w:lang w:val="en-US"/>
        </w:rPr>
        <w:t>. 1 = hardly ever, 2 = sometimes, 3 = often, 4 = nearly always</w:t>
      </w:r>
      <w:r w:rsidRPr="37EC5DAB">
        <w:rPr>
          <w:sz w:val="22"/>
          <w:szCs w:val="22"/>
          <w:lang w:val="en-US"/>
        </w:rPr>
        <w:t xml:space="preserve"> </w:t>
      </w:r>
    </w:p>
    <w:p w14:paraId="7CF5B137" w14:textId="0BD9E7C3" w:rsidR="00497B11" w:rsidRDefault="63ED9320" w:rsidP="37EC5DAB">
      <w:pPr>
        <w:pStyle w:val="Default"/>
        <w:spacing w:line="360" w:lineRule="auto"/>
        <w:rPr>
          <w:sz w:val="22"/>
          <w:szCs w:val="22"/>
          <w:lang w:val="en-US"/>
        </w:rPr>
      </w:pPr>
      <w:r w:rsidRPr="6BC44AB3">
        <w:rPr>
          <w:b/>
          <w:bCs/>
          <w:sz w:val="22"/>
          <w:szCs w:val="22"/>
          <w:lang w:val="en-US"/>
        </w:rPr>
        <w:t xml:space="preserve">ST27Q08 </w:t>
      </w:r>
      <w:r w:rsidR="7B70E68D" w:rsidRPr="6BC44AB3">
        <w:rPr>
          <w:sz w:val="22"/>
          <w:szCs w:val="22"/>
          <w:lang w:val="en-US"/>
        </w:rPr>
        <w:t xml:space="preserve">When I study, </w:t>
      </w:r>
      <w:r w:rsidR="2F47009B" w:rsidRPr="6BC44AB3">
        <w:rPr>
          <w:sz w:val="22"/>
          <w:szCs w:val="22"/>
          <w:lang w:val="en-US"/>
        </w:rPr>
        <w:t xml:space="preserve">I think about </w:t>
      </w:r>
      <w:r w:rsidR="718C8D13" w:rsidRPr="6BC44AB3">
        <w:rPr>
          <w:sz w:val="22"/>
          <w:szCs w:val="22"/>
          <w:lang w:val="en-US"/>
        </w:rPr>
        <w:t xml:space="preserve">how to use the learned </w:t>
      </w:r>
      <w:r w:rsidR="50F4ADA1" w:rsidRPr="6BC44AB3">
        <w:rPr>
          <w:sz w:val="22"/>
          <w:szCs w:val="22"/>
          <w:lang w:val="en-US"/>
        </w:rPr>
        <w:t xml:space="preserve">information </w:t>
      </w:r>
      <w:r w:rsidR="11F65019" w:rsidRPr="6BC44AB3">
        <w:rPr>
          <w:sz w:val="22"/>
          <w:szCs w:val="22"/>
          <w:lang w:val="en-US"/>
        </w:rPr>
        <w:t>in real life.</w:t>
      </w:r>
      <w:r w:rsidR="78A795D4" w:rsidRPr="6BC44AB3">
        <w:rPr>
          <w:sz w:val="22"/>
          <w:szCs w:val="22"/>
          <w:lang w:val="en-US"/>
        </w:rPr>
        <w:t xml:space="preserve"> 1 = hardly ever, 2 = sometimes, 3 = often, 4 = nearly always</w:t>
      </w:r>
      <w:r w:rsidRPr="6BC44AB3">
        <w:rPr>
          <w:sz w:val="22"/>
          <w:szCs w:val="22"/>
          <w:lang w:val="en-US"/>
        </w:rPr>
        <w:t xml:space="preserve"> </w:t>
      </w:r>
    </w:p>
    <w:p w14:paraId="789C94D8" w14:textId="4E209256" w:rsidR="00497B11" w:rsidRDefault="63ED9320" w:rsidP="37EC5DAB">
      <w:pPr>
        <w:pStyle w:val="Default"/>
        <w:pageBreakBefore/>
        <w:spacing w:line="360" w:lineRule="auto"/>
        <w:rPr>
          <w:sz w:val="22"/>
          <w:szCs w:val="22"/>
          <w:lang w:val="en-US"/>
        </w:rPr>
      </w:pPr>
      <w:r w:rsidRPr="504D3C6C">
        <w:rPr>
          <w:b/>
          <w:bCs/>
          <w:sz w:val="22"/>
          <w:szCs w:val="22"/>
          <w:lang w:val="en-US"/>
        </w:rPr>
        <w:lastRenderedPageBreak/>
        <w:t xml:space="preserve">ST27Q09 </w:t>
      </w:r>
      <w:r w:rsidR="7B70E68D" w:rsidRPr="504D3C6C">
        <w:rPr>
          <w:sz w:val="22"/>
          <w:szCs w:val="22"/>
          <w:lang w:val="en-US"/>
        </w:rPr>
        <w:t xml:space="preserve">When I study, </w:t>
      </w:r>
      <w:commentRangeStart w:id="16"/>
      <w:commentRangeStart w:id="17"/>
      <w:commentRangeStart w:id="18"/>
      <w:r w:rsidR="2D1931D6" w:rsidRPr="504D3C6C">
        <w:rPr>
          <w:sz w:val="22"/>
          <w:szCs w:val="22"/>
          <w:lang w:val="en-US"/>
        </w:rPr>
        <w:t xml:space="preserve">I try to </w:t>
      </w:r>
      <w:del w:id="19" w:author="Juho Kopra" w:date="2021-06-10T11:30:00Z">
        <w:r w:rsidR="00497B11" w:rsidRPr="504D3C6C" w:rsidDel="6A533C17">
          <w:rPr>
            <w:sz w:val="22"/>
            <w:szCs w:val="22"/>
            <w:lang w:val="en-US"/>
          </w:rPr>
          <w:delText>make clear</w:delText>
        </w:r>
      </w:del>
      <w:ins w:id="20" w:author="Juho Kopra" w:date="2021-06-10T11:30:00Z">
        <w:r w:rsidR="2694B160" w:rsidRPr="504D3C6C">
          <w:rPr>
            <w:sz w:val="22"/>
            <w:szCs w:val="22"/>
            <w:lang w:val="en-US"/>
          </w:rPr>
          <w:t>clarify</w:t>
        </w:r>
      </w:ins>
      <w:r w:rsidR="6A533C17" w:rsidRPr="504D3C6C">
        <w:rPr>
          <w:sz w:val="22"/>
          <w:szCs w:val="22"/>
          <w:lang w:val="en-US"/>
        </w:rPr>
        <w:t xml:space="preserve"> the concepts what</w:t>
      </w:r>
      <w:commentRangeEnd w:id="16"/>
      <w:r w:rsidR="00497B11">
        <w:commentReference w:id="16"/>
      </w:r>
      <w:commentRangeEnd w:id="17"/>
      <w:r w:rsidR="00497B11">
        <w:commentReference w:id="17"/>
      </w:r>
      <w:commentRangeEnd w:id="18"/>
      <w:r w:rsidR="00497B11">
        <w:commentReference w:id="18"/>
      </w:r>
      <w:r w:rsidR="6A533C17" w:rsidRPr="504D3C6C">
        <w:rPr>
          <w:sz w:val="22"/>
          <w:szCs w:val="22"/>
          <w:lang w:val="en-US"/>
        </w:rPr>
        <w:t xml:space="preserve"> I did not quite yet understand</w:t>
      </w:r>
      <w:r w:rsidR="2992A7CB" w:rsidRPr="504D3C6C">
        <w:rPr>
          <w:sz w:val="22"/>
          <w:szCs w:val="22"/>
          <w:lang w:val="en-US"/>
        </w:rPr>
        <w:t>. 1 = hardly ever, 2 = sometimes, 3 = often, 4 = nearly always</w:t>
      </w:r>
      <w:r w:rsidRPr="504D3C6C">
        <w:rPr>
          <w:sz w:val="22"/>
          <w:szCs w:val="22"/>
          <w:lang w:val="en-US"/>
        </w:rPr>
        <w:t xml:space="preserve"> </w:t>
      </w:r>
    </w:p>
    <w:p w14:paraId="2A072B11" w14:textId="2D0AD9DF" w:rsidR="00497B11" w:rsidRDefault="63ED9320" w:rsidP="37EC5DAB">
      <w:pPr>
        <w:pStyle w:val="Default"/>
        <w:spacing w:line="360" w:lineRule="auto"/>
        <w:rPr>
          <w:sz w:val="22"/>
          <w:szCs w:val="22"/>
          <w:lang w:val="en-US"/>
        </w:rPr>
      </w:pPr>
      <w:r w:rsidRPr="6BC44AB3">
        <w:rPr>
          <w:b/>
          <w:bCs/>
          <w:sz w:val="22"/>
          <w:szCs w:val="22"/>
          <w:lang w:val="en-US"/>
        </w:rPr>
        <w:t xml:space="preserve">ST27Q10 </w:t>
      </w:r>
      <w:r w:rsidR="7B70E68D" w:rsidRPr="6BC44AB3">
        <w:rPr>
          <w:sz w:val="22"/>
          <w:szCs w:val="22"/>
          <w:lang w:val="en-US"/>
        </w:rPr>
        <w:t xml:space="preserve">When I study, </w:t>
      </w:r>
      <w:r w:rsidR="1C67E4DC" w:rsidRPr="6BC44AB3">
        <w:rPr>
          <w:sz w:val="22"/>
          <w:szCs w:val="22"/>
          <w:lang w:val="en-US"/>
        </w:rPr>
        <w:t xml:space="preserve">I try to </w:t>
      </w:r>
      <w:r w:rsidR="35250D25" w:rsidRPr="6BC44AB3">
        <w:rPr>
          <w:sz w:val="22"/>
          <w:szCs w:val="22"/>
          <w:lang w:val="en-US"/>
        </w:rPr>
        <w:t xml:space="preserve">connect </w:t>
      </w:r>
      <w:r w:rsidR="1C67E4DC" w:rsidRPr="6BC44AB3">
        <w:rPr>
          <w:sz w:val="22"/>
          <w:szCs w:val="22"/>
          <w:lang w:val="en-US"/>
        </w:rPr>
        <w:t>the material to my personal experiences</w:t>
      </w:r>
      <w:r w:rsidR="2992A7CB" w:rsidRPr="6BC44AB3">
        <w:rPr>
          <w:sz w:val="22"/>
          <w:szCs w:val="22"/>
          <w:lang w:val="en-US"/>
        </w:rPr>
        <w:t>. 1 = hardly ever, 2 = sometimes, 3 = often, 4 = nearly always</w:t>
      </w:r>
      <w:r w:rsidRPr="6BC44AB3">
        <w:rPr>
          <w:sz w:val="22"/>
          <w:szCs w:val="22"/>
          <w:lang w:val="en-US"/>
        </w:rPr>
        <w:t xml:space="preserve"> </w:t>
      </w:r>
    </w:p>
    <w:p w14:paraId="700BE3BE" w14:textId="1AEC85F2" w:rsidR="00497B11" w:rsidRDefault="63ED9320" w:rsidP="37EC5DAB">
      <w:pPr>
        <w:pStyle w:val="Default"/>
        <w:spacing w:line="360" w:lineRule="auto"/>
        <w:rPr>
          <w:sz w:val="22"/>
          <w:szCs w:val="22"/>
          <w:lang w:val="en-US"/>
        </w:rPr>
      </w:pPr>
      <w:r w:rsidRPr="37EC5DAB">
        <w:rPr>
          <w:b/>
          <w:bCs/>
          <w:sz w:val="22"/>
          <w:szCs w:val="22"/>
          <w:lang w:val="en-US"/>
        </w:rPr>
        <w:t xml:space="preserve">ST27Q11 </w:t>
      </w:r>
      <w:r w:rsidR="7B70E68D" w:rsidRPr="37EC5DAB">
        <w:rPr>
          <w:sz w:val="22"/>
          <w:szCs w:val="22"/>
          <w:lang w:val="en-US"/>
        </w:rPr>
        <w:t xml:space="preserve">When I study, </w:t>
      </w:r>
      <w:r w:rsidR="7A15C59C" w:rsidRPr="37EC5DAB">
        <w:rPr>
          <w:sz w:val="22"/>
          <w:szCs w:val="22"/>
          <w:lang w:val="en-US"/>
        </w:rPr>
        <w:t xml:space="preserve">I make sure that I remember the most important </w:t>
      </w:r>
      <w:r w:rsidR="6957B08F" w:rsidRPr="37EC5DAB">
        <w:rPr>
          <w:sz w:val="22"/>
          <w:szCs w:val="22"/>
          <w:lang w:val="en-US"/>
        </w:rPr>
        <w:t>pieces of the text</w:t>
      </w:r>
      <w:r w:rsidR="2992A7CB" w:rsidRPr="37EC5DAB">
        <w:rPr>
          <w:sz w:val="22"/>
          <w:szCs w:val="22"/>
          <w:lang w:val="en-US"/>
        </w:rPr>
        <w:t>. 1 = hardly ever, 2 = sometimes, 3 = often, 4 = nearly always</w:t>
      </w:r>
      <w:r w:rsidRPr="37EC5DAB">
        <w:rPr>
          <w:sz w:val="22"/>
          <w:szCs w:val="22"/>
          <w:lang w:val="en-US"/>
        </w:rPr>
        <w:t xml:space="preserve"> </w:t>
      </w:r>
    </w:p>
    <w:p w14:paraId="132CF58C" w14:textId="706879EA" w:rsidR="00497B11" w:rsidRDefault="63ED9320" w:rsidP="37EC5DAB">
      <w:pPr>
        <w:pStyle w:val="Default"/>
        <w:spacing w:line="360" w:lineRule="auto"/>
        <w:rPr>
          <w:sz w:val="22"/>
          <w:szCs w:val="22"/>
          <w:lang w:val="en-US"/>
        </w:rPr>
      </w:pPr>
      <w:r w:rsidRPr="6BC44AB3">
        <w:rPr>
          <w:b/>
          <w:bCs/>
          <w:sz w:val="22"/>
          <w:szCs w:val="22"/>
          <w:lang w:val="en-US"/>
        </w:rPr>
        <w:t xml:space="preserve">ST27Q12 </w:t>
      </w:r>
      <w:r w:rsidR="7B70E68D" w:rsidRPr="6BC44AB3">
        <w:rPr>
          <w:sz w:val="22"/>
          <w:szCs w:val="22"/>
          <w:lang w:val="en-US"/>
        </w:rPr>
        <w:t>When I study,</w:t>
      </w:r>
      <w:commentRangeStart w:id="21"/>
      <w:commentRangeStart w:id="22"/>
      <w:r w:rsidR="7B70E68D" w:rsidRPr="6BC44AB3">
        <w:rPr>
          <w:sz w:val="22"/>
          <w:szCs w:val="22"/>
          <w:lang w:val="en-US"/>
        </w:rPr>
        <w:t xml:space="preserve"> </w:t>
      </w:r>
      <w:r w:rsidR="6DBAF22F" w:rsidRPr="6BC44AB3">
        <w:rPr>
          <w:sz w:val="22"/>
          <w:szCs w:val="22"/>
          <w:lang w:val="en-US"/>
        </w:rPr>
        <w:t>I try to make clear</w:t>
      </w:r>
      <w:commentRangeEnd w:id="21"/>
      <w:r w:rsidR="00497B11">
        <w:commentReference w:id="21"/>
      </w:r>
      <w:commentRangeEnd w:id="22"/>
      <w:r w:rsidR="00497B11">
        <w:commentReference w:id="22"/>
      </w:r>
      <w:r w:rsidR="6DBAF22F" w:rsidRPr="6BC44AB3">
        <w:rPr>
          <w:sz w:val="22"/>
          <w:szCs w:val="22"/>
          <w:lang w:val="en-US"/>
        </w:rPr>
        <w:t xml:space="preserve"> how the </w:t>
      </w:r>
      <w:r w:rsidR="22E6607B" w:rsidRPr="6BC44AB3">
        <w:rPr>
          <w:sz w:val="22"/>
          <w:szCs w:val="22"/>
          <w:lang w:val="en-US"/>
        </w:rPr>
        <w:t>content of the text is connected to real life</w:t>
      </w:r>
      <w:r w:rsidR="2992A7CB" w:rsidRPr="6BC44AB3">
        <w:rPr>
          <w:sz w:val="22"/>
          <w:szCs w:val="22"/>
          <w:lang w:val="en-US"/>
        </w:rPr>
        <w:t>. 1 = hardly ever, 2 = sometimes, 3 = often, 4 = nearly always</w:t>
      </w:r>
      <w:r w:rsidRPr="6BC44AB3">
        <w:rPr>
          <w:sz w:val="22"/>
          <w:szCs w:val="22"/>
          <w:lang w:val="en-US"/>
        </w:rPr>
        <w:t xml:space="preserve"> </w:t>
      </w:r>
    </w:p>
    <w:p w14:paraId="3ED4C9B6" w14:textId="52D53FEF" w:rsidR="00497B11" w:rsidRPr="002C6B4F" w:rsidRDefault="63ED9320" w:rsidP="00497B11">
      <w:pPr>
        <w:pStyle w:val="Default"/>
        <w:spacing w:line="360" w:lineRule="auto"/>
        <w:rPr>
          <w:sz w:val="22"/>
          <w:szCs w:val="22"/>
          <w:lang w:val="en-US"/>
        </w:rPr>
      </w:pPr>
      <w:r w:rsidRPr="37EC5DAB">
        <w:rPr>
          <w:b/>
          <w:bCs/>
          <w:sz w:val="22"/>
          <w:szCs w:val="22"/>
          <w:lang w:val="en-US"/>
        </w:rPr>
        <w:t xml:space="preserve">ST27Q13 </w:t>
      </w:r>
      <w:r w:rsidR="7B70E68D" w:rsidRPr="37EC5DAB">
        <w:rPr>
          <w:sz w:val="22"/>
          <w:szCs w:val="22"/>
          <w:lang w:val="en-US"/>
        </w:rPr>
        <w:t xml:space="preserve">When I study, </w:t>
      </w:r>
      <w:r w:rsidR="2477D35A" w:rsidRPr="37EC5DAB">
        <w:rPr>
          <w:sz w:val="22"/>
          <w:szCs w:val="22"/>
          <w:lang w:val="en-US"/>
        </w:rPr>
        <w:t xml:space="preserve">I </w:t>
      </w:r>
      <w:r w:rsidR="43FC4A90" w:rsidRPr="37EC5DAB">
        <w:rPr>
          <w:sz w:val="22"/>
          <w:szCs w:val="22"/>
          <w:lang w:val="en-US"/>
        </w:rPr>
        <w:t>look for</w:t>
      </w:r>
      <w:r w:rsidR="2477D35A" w:rsidRPr="37EC5DAB">
        <w:rPr>
          <w:sz w:val="22"/>
          <w:szCs w:val="22"/>
          <w:lang w:val="en-US"/>
        </w:rPr>
        <w:t xml:space="preserve"> additional information to understand the </w:t>
      </w:r>
      <w:r w:rsidR="33FC8F8F" w:rsidRPr="37EC5DAB">
        <w:rPr>
          <w:sz w:val="22"/>
          <w:szCs w:val="22"/>
          <w:lang w:val="en-US"/>
        </w:rPr>
        <w:t>topic to be learned</w:t>
      </w:r>
      <w:r w:rsidR="2992A7CB" w:rsidRPr="37EC5DAB">
        <w:rPr>
          <w:sz w:val="22"/>
          <w:szCs w:val="22"/>
          <w:lang w:val="en-US"/>
        </w:rPr>
        <w:t>. 1 = hardly ever, 2 = sometimes, 3 = often, 4 = nearly always</w:t>
      </w:r>
      <w:r w:rsidRPr="37EC5DAB">
        <w:rPr>
          <w:sz w:val="22"/>
          <w:szCs w:val="22"/>
          <w:lang w:val="en-US"/>
        </w:rPr>
        <w:t xml:space="preserve"> </w:t>
      </w:r>
    </w:p>
    <w:p w14:paraId="044B1A65" w14:textId="43850D50" w:rsidR="00497B11" w:rsidRPr="002C6B4F" w:rsidRDefault="63ED9320" w:rsidP="00497B11">
      <w:pPr>
        <w:pStyle w:val="Default"/>
        <w:spacing w:line="360" w:lineRule="auto"/>
        <w:rPr>
          <w:sz w:val="22"/>
          <w:szCs w:val="22"/>
          <w:lang w:val="en-US"/>
        </w:rPr>
      </w:pPr>
      <w:r w:rsidRPr="37EC5DAB">
        <w:rPr>
          <w:b/>
          <w:bCs/>
          <w:sz w:val="22"/>
          <w:szCs w:val="22"/>
          <w:lang w:val="en-US"/>
        </w:rPr>
        <w:t xml:space="preserve">age </w:t>
      </w:r>
      <w:proofErr w:type="spellStart"/>
      <w:r w:rsidR="572CCB0A" w:rsidRPr="37EC5DAB">
        <w:rPr>
          <w:sz w:val="22"/>
          <w:szCs w:val="22"/>
          <w:lang w:val="en-US"/>
        </w:rPr>
        <w:t>age</w:t>
      </w:r>
      <w:proofErr w:type="spellEnd"/>
      <w:r w:rsidR="572CCB0A" w:rsidRPr="37EC5DAB">
        <w:rPr>
          <w:sz w:val="22"/>
          <w:szCs w:val="22"/>
          <w:lang w:val="en-US"/>
        </w:rPr>
        <w:t xml:space="preserve"> of a student (years)</w:t>
      </w:r>
      <w:r w:rsidRPr="37EC5DAB">
        <w:rPr>
          <w:sz w:val="22"/>
          <w:szCs w:val="22"/>
          <w:lang w:val="en-US"/>
        </w:rPr>
        <w:t xml:space="preserve"> </w:t>
      </w:r>
    </w:p>
    <w:p w14:paraId="50404EE9" w14:textId="20BFBA00" w:rsidR="00497B11" w:rsidRPr="00D3121F" w:rsidRDefault="63ED9320" w:rsidP="00497B11">
      <w:pPr>
        <w:pStyle w:val="Default"/>
        <w:spacing w:line="360" w:lineRule="auto"/>
        <w:rPr>
          <w:sz w:val="22"/>
          <w:szCs w:val="22"/>
          <w:lang w:val="en-US"/>
        </w:rPr>
      </w:pPr>
      <w:r w:rsidRPr="37EC5DAB">
        <w:rPr>
          <w:b/>
          <w:bCs/>
          <w:sz w:val="22"/>
          <w:szCs w:val="22"/>
          <w:lang w:val="en-US"/>
        </w:rPr>
        <w:t>ICTHOME</w:t>
      </w:r>
      <w:r w:rsidRPr="37EC5DAB">
        <w:rPr>
          <w:sz w:val="22"/>
          <w:szCs w:val="22"/>
          <w:lang w:val="en-US"/>
        </w:rPr>
        <w:t xml:space="preserve"> </w:t>
      </w:r>
      <w:r w:rsidR="5565E1BA" w:rsidRPr="37EC5DAB">
        <w:rPr>
          <w:sz w:val="22"/>
          <w:szCs w:val="22"/>
          <w:lang w:val="en-US"/>
        </w:rPr>
        <w:t>availability of information technology at home</w:t>
      </w:r>
      <w:r w:rsidRPr="37EC5DAB">
        <w:rPr>
          <w:sz w:val="22"/>
          <w:szCs w:val="22"/>
          <w:lang w:val="en-US"/>
        </w:rPr>
        <w:t xml:space="preserve"> (inde</w:t>
      </w:r>
      <w:r w:rsidR="13708BF6" w:rsidRPr="37EC5DAB">
        <w:rPr>
          <w:sz w:val="22"/>
          <w:szCs w:val="22"/>
          <w:lang w:val="en-US"/>
        </w:rPr>
        <w:t>x</w:t>
      </w:r>
      <w:r w:rsidRPr="37EC5DAB">
        <w:rPr>
          <w:sz w:val="22"/>
          <w:szCs w:val="22"/>
          <w:lang w:val="en-US"/>
        </w:rPr>
        <w:t xml:space="preserve">) </w:t>
      </w:r>
    </w:p>
    <w:p w14:paraId="4E201FA7" w14:textId="1712CD87" w:rsidR="00497B11" w:rsidRPr="001E18D5" w:rsidRDefault="63ED9320" w:rsidP="00BD45D4">
      <w:pPr>
        <w:pStyle w:val="Default"/>
        <w:spacing w:line="360" w:lineRule="auto"/>
        <w:rPr>
          <w:sz w:val="22"/>
          <w:szCs w:val="22"/>
          <w:lang w:val="en-US"/>
        </w:rPr>
      </w:pPr>
      <w:r w:rsidRPr="37EC5DAB">
        <w:rPr>
          <w:b/>
          <w:bCs/>
          <w:sz w:val="22"/>
          <w:szCs w:val="22"/>
          <w:lang w:val="en-US"/>
        </w:rPr>
        <w:t xml:space="preserve">ICTSCH </w:t>
      </w:r>
      <w:r w:rsidR="13708BF6" w:rsidRPr="37EC5DAB">
        <w:rPr>
          <w:sz w:val="22"/>
          <w:szCs w:val="22"/>
          <w:lang w:val="en-US"/>
        </w:rPr>
        <w:t>availability of information technology at school</w:t>
      </w:r>
      <w:r w:rsidRPr="37EC5DAB">
        <w:rPr>
          <w:sz w:val="22"/>
          <w:szCs w:val="22"/>
          <w:lang w:val="en-US"/>
        </w:rPr>
        <w:t xml:space="preserve"> (</w:t>
      </w:r>
      <w:r w:rsidR="6ABA5F38" w:rsidRPr="37EC5DAB">
        <w:rPr>
          <w:sz w:val="22"/>
          <w:szCs w:val="22"/>
          <w:lang w:val="en-US"/>
        </w:rPr>
        <w:t>index</w:t>
      </w:r>
      <w:r w:rsidRPr="37EC5DAB">
        <w:rPr>
          <w:sz w:val="22"/>
          <w:szCs w:val="22"/>
          <w:lang w:val="en-US"/>
        </w:rPr>
        <w:t xml:space="preserve">) </w:t>
      </w:r>
    </w:p>
    <w:p w14:paraId="416B2FCC" w14:textId="3AB07CC1" w:rsidR="00497B11" w:rsidRPr="004A70F7" w:rsidRDefault="63ED9320" w:rsidP="00497B11">
      <w:pPr>
        <w:pStyle w:val="Default"/>
        <w:spacing w:line="360" w:lineRule="auto"/>
        <w:rPr>
          <w:sz w:val="22"/>
          <w:szCs w:val="22"/>
          <w:lang w:val="en-US"/>
        </w:rPr>
      </w:pPr>
      <w:r w:rsidRPr="37EC5DAB">
        <w:rPr>
          <w:b/>
          <w:bCs/>
          <w:sz w:val="22"/>
          <w:szCs w:val="22"/>
          <w:lang w:val="en-US"/>
        </w:rPr>
        <w:t>ENTUSE</w:t>
      </w:r>
      <w:r w:rsidRPr="37EC5DAB">
        <w:rPr>
          <w:sz w:val="22"/>
          <w:szCs w:val="22"/>
          <w:lang w:val="en-US"/>
        </w:rPr>
        <w:t xml:space="preserve"> </w:t>
      </w:r>
      <w:r w:rsidR="3843DB31" w:rsidRPr="37EC5DAB">
        <w:rPr>
          <w:sz w:val="22"/>
          <w:szCs w:val="22"/>
          <w:lang w:val="en-US"/>
        </w:rPr>
        <w:t>uses information technology for entertainment</w:t>
      </w:r>
      <w:r w:rsidRPr="37EC5DAB">
        <w:rPr>
          <w:sz w:val="22"/>
          <w:szCs w:val="22"/>
          <w:lang w:val="en-US"/>
        </w:rPr>
        <w:t xml:space="preserve"> (</w:t>
      </w:r>
      <w:r w:rsidR="6ABA5F38" w:rsidRPr="37EC5DAB">
        <w:rPr>
          <w:sz w:val="22"/>
          <w:szCs w:val="22"/>
          <w:lang w:val="en-US"/>
        </w:rPr>
        <w:t>index</w:t>
      </w:r>
      <w:r w:rsidRPr="37EC5DAB">
        <w:rPr>
          <w:sz w:val="22"/>
          <w:szCs w:val="22"/>
          <w:lang w:val="en-US"/>
        </w:rPr>
        <w:t xml:space="preserve">) </w:t>
      </w:r>
    </w:p>
    <w:p w14:paraId="48156EB0" w14:textId="4EC2CD24" w:rsidR="00497B11" w:rsidRPr="00E0669F" w:rsidRDefault="63ED9320" w:rsidP="00497B11">
      <w:pPr>
        <w:pStyle w:val="Default"/>
        <w:spacing w:line="360" w:lineRule="auto"/>
        <w:rPr>
          <w:sz w:val="22"/>
          <w:szCs w:val="22"/>
          <w:lang w:val="en-US"/>
        </w:rPr>
      </w:pPr>
      <w:r w:rsidRPr="37EC5DAB">
        <w:rPr>
          <w:b/>
          <w:bCs/>
          <w:sz w:val="22"/>
          <w:szCs w:val="22"/>
          <w:lang w:val="en-US"/>
        </w:rPr>
        <w:t>HOMSCH</w:t>
      </w:r>
      <w:r w:rsidRPr="37EC5DAB">
        <w:rPr>
          <w:sz w:val="22"/>
          <w:szCs w:val="22"/>
          <w:lang w:val="en-US"/>
        </w:rPr>
        <w:t xml:space="preserve"> </w:t>
      </w:r>
      <w:r w:rsidR="60760430" w:rsidRPr="37EC5DAB">
        <w:rPr>
          <w:sz w:val="22"/>
          <w:szCs w:val="22"/>
          <w:lang w:val="en-US"/>
        </w:rPr>
        <w:t>uses information technology at home for school assignments</w:t>
      </w:r>
      <w:r w:rsidRPr="37EC5DAB">
        <w:rPr>
          <w:sz w:val="22"/>
          <w:szCs w:val="22"/>
          <w:lang w:val="en-US"/>
        </w:rPr>
        <w:t xml:space="preserve"> (</w:t>
      </w:r>
      <w:r w:rsidR="6ABA5F38" w:rsidRPr="37EC5DAB">
        <w:rPr>
          <w:sz w:val="22"/>
          <w:szCs w:val="22"/>
          <w:lang w:val="en-US"/>
        </w:rPr>
        <w:t>index</w:t>
      </w:r>
      <w:r w:rsidRPr="37EC5DAB">
        <w:rPr>
          <w:sz w:val="22"/>
          <w:szCs w:val="22"/>
          <w:lang w:val="en-US"/>
        </w:rPr>
        <w:t xml:space="preserve">) </w:t>
      </w:r>
    </w:p>
    <w:p w14:paraId="79443E02" w14:textId="6EA98534" w:rsidR="00497B11" w:rsidRPr="00BD45D4" w:rsidRDefault="63ED9320" w:rsidP="00497B11">
      <w:pPr>
        <w:pStyle w:val="Default"/>
        <w:spacing w:line="360" w:lineRule="auto"/>
        <w:rPr>
          <w:sz w:val="22"/>
          <w:szCs w:val="22"/>
          <w:lang w:val="en-US"/>
        </w:rPr>
      </w:pPr>
      <w:r w:rsidRPr="37EC5DAB">
        <w:rPr>
          <w:b/>
          <w:bCs/>
          <w:sz w:val="22"/>
          <w:szCs w:val="22"/>
          <w:lang w:val="en-US"/>
        </w:rPr>
        <w:t>USESCH</w:t>
      </w:r>
      <w:r w:rsidR="6B90C89B" w:rsidRPr="37EC5DAB">
        <w:rPr>
          <w:b/>
          <w:bCs/>
          <w:sz w:val="22"/>
          <w:szCs w:val="22"/>
          <w:lang w:val="en-US"/>
        </w:rPr>
        <w:t xml:space="preserve"> </w:t>
      </w:r>
      <w:r w:rsidR="6B90C89B" w:rsidRPr="37EC5DAB">
        <w:rPr>
          <w:sz w:val="22"/>
          <w:szCs w:val="22"/>
          <w:lang w:val="en-US"/>
        </w:rPr>
        <w:t>uses information technology at school</w:t>
      </w:r>
      <w:r w:rsidRPr="37EC5DAB">
        <w:rPr>
          <w:sz w:val="22"/>
          <w:szCs w:val="22"/>
          <w:lang w:val="en-US"/>
        </w:rPr>
        <w:t xml:space="preserve"> (</w:t>
      </w:r>
      <w:r w:rsidR="6ABA5F38" w:rsidRPr="37EC5DAB">
        <w:rPr>
          <w:sz w:val="22"/>
          <w:szCs w:val="22"/>
          <w:lang w:val="en-US"/>
        </w:rPr>
        <w:t>index</w:t>
      </w:r>
      <w:r w:rsidRPr="37EC5DAB">
        <w:rPr>
          <w:sz w:val="22"/>
          <w:szCs w:val="22"/>
          <w:lang w:val="en-US"/>
        </w:rPr>
        <w:t xml:space="preserve">) </w:t>
      </w:r>
    </w:p>
    <w:p w14:paraId="4A0BDE65" w14:textId="28D8A760" w:rsidR="00497B11" w:rsidRPr="00C36C62" w:rsidRDefault="63ED9320" w:rsidP="00497B11">
      <w:pPr>
        <w:pStyle w:val="Default"/>
        <w:spacing w:line="360" w:lineRule="auto"/>
        <w:rPr>
          <w:sz w:val="22"/>
          <w:szCs w:val="22"/>
          <w:lang w:val="en-US"/>
        </w:rPr>
      </w:pPr>
      <w:r w:rsidRPr="6BC44AB3">
        <w:rPr>
          <w:b/>
          <w:bCs/>
          <w:sz w:val="22"/>
          <w:szCs w:val="22"/>
          <w:lang w:val="en-US"/>
        </w:rPr>
        <w:t>HIGHCONF</w:t>
      </w:r>
      <w:r w:rsidRPr="6BC44AB3">
        <w:rPr>
          <w:sz w:val="22"/>
          <w:szCs w:val="22"/>
          <w:lang w:val="en-US"/>
        </w:rPr>
        <w:t xml:space="preserve"> </w:t>
      </w:r>
      <w:r w:rsidR="494FD9F6" w:rsidRPr="6BC44AB3">
        <w:rPr>
          <w:sz w:val="22"/>
          <w:szCs w:val="22"/>
          <w:lang w:val="en-US"/>
        </w:rPr>
        <w:t xml:space="preserve">has a high </w:t>
      </w:r>
      <w:commentRangeStart w:id="23"/>
      <w:r w:rsidR="494FD9F6" w:rsidRPr="6BC44AB3">
        <w:rPr>
          <w:sz w:val="22"/>
          <w:szCs w:val="22"/>
          <w:lang w:val="en-US"/>
        </w:rPr>
        <w:t>confidence</w:t>
      </w:r>
      <w:commentRangeEnd w:id="23"/>
      <w:r w:rsidR="00497B11">
        <w:commentReference w:id="23"/>
      </w:r>
      <w:r w:rsidR="494FD9F6" w:rsidRPr="6BC44AB3">
        <w:rPr>
          <w:sz w:val="22"/>
          <w:szCs w:val="22"/>
          <w:lang w:val="en-US"/>
        </w:rPr>
        <w:t xml:space="preserve"> when using information technology</w:t>
      </w:r>
      <w:r w:rsidRPr="6BC44AB3">
        <w:rPr>
          <w:sz w:val="22"/>
          <w:szCs w:val="22"/>
          <w:lang w:val="en-US"/>
        </w:rPr>
        <w:t xml:space="preserve"> (</w:t>
      </w:r>
      <w:r w:rsidR="6ABA5F38" w:rsidRPr="6BC44AB3">
        <w:rPr>
          <w:sz w:val="22"/>
          <w:szCs w:val="22"/>
          <w:lang w:val="en-US"/>
        </w:rPr>
        <w:t>index</w:t>
      </w:r>
      <w:r w:rsidRPr="6BC44AB3">
        <w:rPr>
          <w:sz w:val="22"/>
          <w:szCs w:val="22"/>
          <w:lang w:val="en-US"/>
        </w:rPr>
        <w:t xml:space="preserve">) </w:t>
      </w:r>
    </w:p>
    <w:p w14:paraId="445F9259" w14:textId="1A0D28A6" w:rsidR="00497B11" w:rsidRPr="00AE1885" w:rsidRDefault="63ED9320" w:rsidP="00497B11">
      <w:pPr>
        <w:pStyle w:val="Default"/>
        <w:spacing w:line="360" w:lineRule="auto"/>
        <w:rPr>
          <w:sz w:val="22"/>
          <w:szCs w:val="22"/>
          <w:lang w:val="en-US"/>
        </w:rPr>
      </w:pPr>
      <w:r w:rsidRPr="37EC5DAB">
        <w:rPr>
          <w:b/>
          <w:bCs/>
          <w:sz w:val="22"/>
          <w:szCs w:val="22"/>
          <w:lang w:val="en-US"/>
        </w:rPr>
        <w:t xml:space="preserve">ATTCOMP </w:t>
      </w:r>
      <w:r w:rsidR="7F83E939" w:rsidRPr="37EC5DAB">
        <w:rPr>
          <w:sz w:val="22"/>
          <w:szCs w:val="22"/>
          <w:lang w:val="en-US"/>
        </w:rPr>
        <w:t>attitude towards information technology</w:t>
      </w:r>
      <w:r w:rsidRPr="37EC5DAB">
        <w:rPr>
          <w:sz w:val="22"/>
          <w:szCs w:val="22"/>
          <w:lang w:val="en-US"/>
        </w:rPr>
        <w:t xml:space="preserve"> (</w:t>
      </w:r>
      <w:r w:rsidR="6ABA5F38" w:rsidRPr="37EC5DAB">
        <w:rPr>
          <w:sz w:val="22"/>
          <w:szCs w:val="22"/>
          <w:lang w:val="en-US"/>
        </w:rPr>
        <w:t>index</w:t>
      </w:r>
      <w:r w:rsidRPr="37EC5DAB">
        <w:rPr>
          <w:sz w:val="22"/>
          <w:szCs w:val="22"/>
          <w:lang w:val="en-US"/>
        </w:rPr>
        <w:t xml:space="preserve">) </w:t>
      </w:r>
    </w:p>
    <w:p w14:paraId="217E2904" w14:textId="2DC08B73" w:rsidR="00497B11" w:rsidRPr="009412E2" w:rsidRDefault="63ED9320" w:rsidP="00497B11">
      <w:pPr>
        <w:pStyle w:val="Default"/>
        <w:spacing w:line="360" w:lineRule="auto"/>
        <w:rPr>
          <w:sz w:val="22"/>
          <w:szCs w:val="22"/>
          <w:lang w:val="en-US"/>
        </w:rPr>
      </w:pPr>
      <w:proofErr w:type="spellStart"/>
      <w:r w:rsidRPr="37EC5DAB">
        <w:rPr>
          <w:b/>
          <w:bCs/>
          <w:sz w:val="22"/>
          <w:szCs w:val="22"/>
          <w:lang w:val="en-US"/>
        </w:rPr>
        <w:t>joyread</w:t>
      </w:r>
      <w:proofErr w:type="spellEnd"/>
      <w:r w:rsidRPr="37EC5DAB">
        <w:rPr>
          <w:sz w:val="22"/>
          <w:szCs w:val="22"/>
          <w:lang w:val="en-US"/>
        </w:rPr>
        <w:t xml:space="preserve"> </w:t>
      </w:r>
      <w:r w:rsidR="2344FA0E" w:rsidRPr="37EC5DAB">
        <w:rPr>
          <w:sz w:val="22"/>
          <w:szCs w:val="22"/>
          <w:lang w:val="en-US"/>
        </w:rPr>
        <w:t>read</w:t>
      </w:r>
      <w:r w:rsidR="00CF36AA" w:rsidRPr="37EC5DAB">
        <w:rPr>
          <w:sz w:val="22"/>
          <w:szCs w:val="22"/>
          <w:lang w:val="en-US"/>
        </w:rPr>
        <w:t>s</w:t>
      </w:r>
      <w:r w:rsidR="2344FA0E" w:rsidRPr="37EC5DAB">
        <w:rPr>
          <w:sz w:val="22"/>
          <w:szCs w:val="22"/>
          <w:lang w:val="en-US"/>
        </w:rPr>
        <w:t xml:space="preserve"> for a joy</w:t>
      </w:r>
      <w:r w:rsidRPr="37EC5DAB">
        <w:rPr>
          <w:sz w:val="22"/>
          <w:szCs w:val="22"/>
          <w:lang w:val="en-US"/>
        </w:rPr>
        <w:t xml:space="preserve"> (</w:t>
      </w:r>
      <w:r w:rsidR="6ABA5F38" w:rsidRPr="37EC5DAB">
        <w:rPr>
          <w:sz w:val="22"/>
          <w:szCs w:val="22"/>
          <w:lang w:val="en-US"/>
        </w:rPr>
        <w:t>index</w:t>
      </w:r>
      <w:r w:rsidRPr="37EC5DAB">
        <w:rPr>
          <w:sz w:val="22"/>
          <w:szCs w:val="22"/>
          <w:lang w:val="en-US"/>
        </w:rPr>
        <w:t xml:space="preserve">) </w:t>
      </w:r>
    </w:p>
    <w:p w14:paraId="7FF83945" w14:textId="242DC700" w:rsidR="00497B11" w:rsidRPr="009412E2" w:rsidRDefault="63ED9320" w:rsidP="00497B11">
      <w:pPr>
        <w:pStyle w:val="Default"/>
        <w:spacing w:line="360" w:lineRule="auto"/>
        <w:rPr>
          <w:sz w:val="22"/>
          <w:szCs w:val="22"/>
          <w:lang w:val="en-US"/>
        </w:rPr>
      </w:pPr>
      <w:r w:rsidRPr="37EC5DAB">
        <w:rPr>
          <w:b/>
          <w:bCs/>
          <w:sz w:val="22"/>
          <w:szCs w:val="22"/>
          <w:lang w:val="en-US"/>
        </w:rPr>
        <w:t>wealth</w:t>
      </w:r>
      <w:r w:rsidRPr="37EC5DAB">
        <w:rPr>
          <w:sz w:val="22"/>
          <w:szCs w:val="22"/>
          <w:lang w:val="en-US"/>
        </w:rPr>
        <w:t xml:space="preserve"> </w:t>
      </w:r>
      <w:proofErr w:type="spellStart"/>
      <w:r w:rsidR="2CAF1868" w:rsidRPr="37EC5DAB">
        <w:rPr>
          <w:sz w:val="22"/>
          <w:szCs w:val="22"/>
          <w:lang w:val="en-US"/>
        </w:rPr>
        <w:t>wealth</w:t>
      </w:r>
      <w:proofErr w:type="spellEnd"/>
      <w:r w:rsidRPr="37EC5DAB">
        <w:rPr>
          <w:sz w:val="22"/>
          <w:szCs w:val="22"/>
          <w:lang w:val="en-US"/>
        </w:rPr>
        <w:t xml:space="preserve"> (</w:t>
      </w:r>
      <w:r w:rsidR="6ABA5F38" w:rsidRPr="37EC5DAB">
        <w:rPr>
          <w:sz w:val="22"/>
          <w:szCs w:val="22"/>
          <w:lang w:val="en-US"/>
        </w:rPr>
        <w:t>index</w:t>
      </w:r>
      <w:r w:rsidRPr="37EC5DAB">
        <w:rPr>
          <w:sz w:val="22"/>
          <w:szCs w:val="22"/>
          <w:lang w:val="en-US"/>
        </w:rPr>
        <w:t xml:space="preserve">) </w:t>
      </w:r>
    </w:p>
    <w:p w14:paraId="70B9FC75" w14:textId="6A1BE545" w:rsidR="00497B11" w:rsidRPr="009412E2" w:rsidRDefault="63ED9320" w:rsidP="00497B11">
      <w:pPr>
        <w:pStyle w:val="Default"/>
        <w:spacing w:line="360" w:lineRule="auto"/>
        <w:rPr>
          <w:sz w:val="22"/>
          <w:szCs w:val="22"/>
          <w:lang w:val="en-US"/>
        </w:rPr>
      </w:pPr>
      <w:proofErr w:type="spellStart"/>
      <w:r w:rsidRPr="37EC5DAB">
        <w:rPr>
          <w:b/>
          <w:bCs/>
          <w:sz w:val="22"/>
          <w:szCs w:val="22"/>
          <w:lang w:val="en-US"/>
        </w:rPr>
        <w:t>divread</w:t>
      </w:r>
      <w:proofErr w:type="spellEnd"/>
      <w:r w:rsidRPr="37EC5DAB">
        <w:rPr>
          <w:b/>
          <w:bCs/>
          <w:sz w:val="22"/>
          <w:szCs w:val="22"/>
          <w:lang w:val="en-US"/>
        </w:rPr>
        <w:t xml:space="preserve"> </w:t>
      </w:r>
      <w:r w:rsidR="5E692277" w:rsidRPr="37EC5DAB">
        <w:rPr>
          <w:sz w:val="22"/>
          <w:szCs w:val="22"/>
          <w:lang w:val="en-US"/>
        </w:rPr>
        <w:t>diversity of reading</w:t>
      </w:r>
      <w:r w:rsidRPr="37EC5DAB">
        <w:rPr>
          <w:sz w:val="22"/>
          <w:szCs w:val="22"/>
          <w:lang w:val="en-US"/>
        </w:rPr>
        <w:t xml:space="preserve"> (</w:t>
      </w:r>
      <w:r w:rsidR="6ABA5F38" w:rsidRPr="37EC5DAB">
        <w:rPr>
          <w:sz w:val="22"/>
          <w:szCs w:val="22"/>
          <w:lang w:val="en-US"/>
        </w:rPr>
        <w:t>index</w:t>
      </w:r>
      <w:r w:rsidRPr="37EC5DAB">
        <w:rPr>
          <w:sz w:val="22"/>
          <w:szCs w:val="22"/>
          <w:lang w:val="en-US"/>
        </w:rPr>
        <w:t xml:space="preserve">) </w:t>
      </w:r>
    </w:p>
    <w:p w14:paraId="2A170007" w14:textId="480F9585" w:rsidR="00497B11" w:rsidRPr="0074431C" w:rsidRDefault="63ED9320" w:rsidP="00497B11">
      <w:pPr>
        <w:pStyle w:val="Default"/>
        <w:spacing w:line="360" w:lineRule="auto"/>
        <w:rPr>
          <w:sz w:val="22"/>
          <w:szCs w:val="22"/>
          <w:lang w:val="en-US"/>
        </w:rPr>
      </w:pPr>
      <w:proofErr w:type="spellStart"/>
      <w:r w:rsidRPr="37EC5DAB">
        <w:rPr>
          <w:b/>
          <w:bCs/>
          <w:sz w:val="22"/>
          <w:szCs w:val="22"/>
          <w:lang w:val="en-US"/>
        </w:rPr>
        <w:t>onlnread</w:t>
      </w:r>
      <w:proofErr w:type="spellEnd"/>
      <w:r w:rsidRPr="37EC5DAB">
        <w:rPr>
          <w:sz w:val="22"/>
          <w:szCs w:val="22"/>
          <w:lang w:val="en-US"/>
        </w:rPr>
        <w:t xml:space="preserve"> </w:t>
      </w:r>
      <w:r w:rsidR="5E692277" w:rsidRPr="37EC5DAB">
        <w:rPr>
          <w:sz w:val="22"/>
          <w:szCs w:val="22"/>
          <w:lang w:val="en-US"/>
        </w:rPr>
        <w:t>reading of online texts</w:t>
      </w:r>
      <w:r w:rsidRPr="37EC5DAB">
        <w:rPr>
          <w:sz w:val="22"/>
          <w:szCs w:val="22"/>
          <w:lang w:val="en-US"/>
        </w:rPr>
        <w:t xml:space="preserve"> (</w:t>
      </w:r>
      <w:r w:rsidR="6ABA5F38" w:rsidRPr="37EC5DAB">
        <w:rPr>
          <w:sz w:val="22"/>
          <w:szCs w:val="22"/>
          <w:lang w:val="en-US"/>
        </w:rPr>
        <w:t>index</w:t>
      </w:r>
      <w:r w:rsidRPr="37EC5DAB">
        <w:rPr>
          <w:sz w:val="22"/>
          <w:szCs w:val="22"/>
          <w:lang w:val="en-US"/>
        </w:rPr>
        <w:t xml:space="preserve">) </w:t>
      </w:r>
    </w:p>
    <w:p w14:paraId="4F68D932" w14:textId="7D3A229B" w:rsidR="00497B11" w:rsidRDefault="63ED9320" w:rsidP="37EC5DAB">
      <w:pPr>
        <w:pStyle w:val="Default"/>
        <w:spacing w:line="360" w:lineRule="auto"/>
        <w:rPr>
          <w:sz w:val="22"/>
          <w:szCs w:val="22"/>
          <w:lang w:val="en-US"/>
        </w:rPr>
      </w:pPr>
      <w:proofErr w:type="spellStart"/>
      <w:r w:rsidRPr="37EC5DAB">
        <w:rPr>
          <w:b/>
          <w:bCs/>
          <w:sz w:val="22"/>
          <w:szCs w:val="22"/>
          <w:lang w:val="en-US"/>
        </w:rPr>
        <w:t>schclim</w:t>
      </w:r>
      <w:proofErr w:type="spellEnd"/>
      <w:r w:rsidRPr="37EC5DAB">
        <w:rPr>
          <w:sz w:val="22"/>
          <w:szCs w:val="22"/>
          <w:lang w:val="en-US"/>
        </w:rPr>
        <w:t xml:space="preserve"> </w:t>
      </w:r>
      <w:r w:rsidR="0F0B4307" w:rsidRPr="37EC5DAB">
        <w:rPr>
          <w:sz w:val="22"/>
          <w:szCs w:val="22"/>
          <w:lang w:val="en-US"/>
        </w:rPr>
        <w:t>school atmosphere</w:t>
      </w:r>
      <w:r w:rsidRPr="37EC5DAB">
        <w:rPr>
          <w:sz w:val="22"/>
          <w:szCs w:val="22"/>
          <w:lang w:val="en-US"/>
        </w:rPr>
        <w:t xml:space="preserve"> (</w:t>
      </w:r>
      <w:r w:rsidR="6ABA5F38" w:rsidRPr="37EC5DAB">
        <w:rPr>
          <w:sz w:val="22"/>
          <w:szCs w:val="22"/>
          <w:lang w:val="en-US"/>
        </w:rPr>
        <w:t>index</w:t>
      </w:r>
      <w:r w:rsidRPr="37EC5DAB">
        <w:rPr>
          <w:sz w:val="22"/>
          <w:szCs w:val="22"/>
          <w:lang w:val="en-US"/>
        </w:rPr>
        <w:t xml:space="preserve">) </w:t>
      </w:r>
    </w:p>
    <w:p w14:paraId="0461260A" w14:textId="6EC145EA" w:rsidR="00497B11" w:rsidRPr="00826727" w:rsidRDefault="63ED9320" w:rsidP="00497B11">
      <w:pPr>
        <w:pStyle w:val="Default"/>
        <w:spacing w:line="360" w:lineRule="auto"/>
        <w:rPr>
          <w:sz w:val="22"/>
          <w:szCs w:val="22"/>
          <w:lang w:val="en-US"/>
        </w:rPr>
      </w:pPr>
      <w:proofErr w:type="spellStart"/>
      <w:r w:rsidRPr="6BC44AB3">
        <w:rPr>
          <w:b/>
          <w:bCs/>
          <w:sz w:val="22"/>
          <w:szCs w:val="22"/>
          <w:lang w:val="en-US"/>
        </w:rPr>
        <w:t>studrel</w:t>
      </w:r>
      <w:proofErr w:type="spellEnd"/>
      <w:r w:rsidRPr="6BC44AB3">
        <w:rPr>
          <w:b/>
          <w:bCs/>
          <w:sz w:val="22"/>
          <w:szCs w:val="22"/>
          <w:lang w:val="en-US"/>
        </w:rPr>
        <w:t xml:space="preserve"> </w:t>
      </w:r>
      <w:r w:rsidR="0F0B4307" w:rsidRPr="6BC44AB3">
        <w:rPr>
          <w:sz w:val="22"/>
          <w:szCs w:val="22"/>
          <w:lang w:val="en-US"/>
        </w:rPr>
        <w:t xml:space="preserve">student’s relationship </w:t>
      </w:r>
      <w:ins w:id="24" w:author="Juho Kopra" w:date="2021-06-09T06:53:00Z">
        <w:r w:rsidR="664869C6" w:rsidRPr="6BC44AB3">
          <w:rPr>
            <w:sz w:val="22"/>
            <w:szCs w:val="22"/>
            <w:lang w:val="en-US"/>
          </w:rPr>
          <w:t>with</w:t>
        </w:r>
      </w:ins>
      <w:commentRangeStart w:id="25"/>
      <w:del w:id="26" w:author="Juho Kopra" w:date="2021-06-09T06:53:00Z">
        <w:r w:rsidR="00497B11" w:rsidRPr="6BC44AB3" w:rsidDel="0F0B4307">
          <w:rPr>
            <w:sz w:val="22"/>
            <w:szCs w:val="22"/>
            <w:lang w:val="en-US"/>
          </w:rPr>
          <w:delText>to</w:delText>
        </w:r>
      </w:del>
      <w:r w:rsidR="0F0B4307" w:rsidRPr="6BC44AB3">
        <w:rPr>
          <w:sz w:val="22"/>
          <w:szCs w:val="22"/>
          <w:lang w:val="en-US"/>
        </w:rPr>
        <w:t xml:space="preserve"> </w:t>
      </w:r>
      <w:commentRangeEnd w:id="25"/>
      <w:r w:rsidR="00497B11">
        <w:commentReference w:id="25"/>
      </w:r>
      <w:r w:rsidR="0F0B4307" w:rsidRPr="6BC44AB3">
        <w:rPr>
          <w:sz w:val="22"/>
          <w:szCs w:val="22"/>
          <w:lang w:val="en-US"/>
        </w:rPr>
        <w:t>teachers</w:t>
      </w:r>
      <w:r w:rsidRPr="6BC44AB3">
        <w:rPr>
          <w:sz w:val="22"/>
          <w:szCs w:val="22"/>
          <w:lang w:val="en-US"/>
        </w:rPr>
        <w:t xml:space="preserve"> (</w:t>
      </w:r>
      <w:r w:rsidR="6ABA5F38" w:rsidRPr="6BC44AB3">
        <w:rPr>
          <w:sz w:val="22"/>
          <w:szCs w:val="22"/>
          <w:lang w:val="en-US"/>
        </w:rPr>
        <w:t>index</w:t>
      </w:r>
      <w:r w:rsidRPr="6BC44AB3">
        <w:rPr>
          <w:sz w:val="22"/>
          <w:szCs w:val="22"/>
          <w:lang w:val="en-US"/>
        </w:rPr>
        <w:t xml:space="preserve">) </w:t>
      </w:r>
    </w:p>
    <w:p w14:paraId="1DFCFD11" w14:textId="1EA19D1C" w:rsidR="00497B11" w:rsidRPr="00826727" w:rsidRDefault="63ED9320" w:rsidP="00497B11">
      <w:pPr>
        <w:pStyle w:val="Default"/>
        <w:spacing w:line="360" w:lineRule="auto"/>
        <w:rPr>
          <w:sz w:val="22"/>
          <w:szCs w:val="22"/>
          <w:lang w:val="en-US"/>
        </w:rPr>
      </w:pPr>
      <w:proofErr w:type="spellStart"/>
      <w:r w:rsidRPr="37EC5DAB">
        <w:rPr>
          <w:b/>
          <w:bCs/>
          <w:sz w:val="22"/>
          <w:szCs w:val="22"/>
          <w:lang w:val="en-US"/>
        </w:rPr>
        <w:t>libuse</w:t>
      </w:r>
      <w:proofErr w:type="spellEnd"/>
      <w:r w:rsidRPr="37EC5DAB">
        <w:rPr>
          <w:b/>
          <w:bCs/>
          <w:sz w:val="22"/>
          <w:szCs w:val="22"/>
          <w:lang w:val="en-US"/>
        </w:rPr>
        <w:t xml:space="preserve"> </w:t>
      </w:r>
      <w:r w:rsidR="2221D7DE" w:rsidRPr="37EC5DAB">
        <w:rPr>
          <w:sz w:val="22"/>
          <w:szCs w:val="22"/>
          <w:lang w:val="en-US"/>
        </w:rPr>
        <w:t>use of library</w:t>
      </w:r>
      <w:r w:rsidRPr="37EC5DAB">
        <w:rPr>
          <w:sz w:val="22"/>
          <w:szCs w:val="22"/>
          <w:lang w:val="en-US"/>
        </w:rPr>
        <w:t xml:space="preserve"> (</w:t>
      </w:r>
      <w:r w:rsidR="6ABA5F38" w:rsidRPr="37EC5DAB">
        <w:rPr>
          <w:sz w:val="22"/>
          <w:szCs w:val="22"/>
          <w:lang w:val="en-US"/>
        </w:rPr>
        <w:t>index</w:t>
      </w:r>
      <w:r w:rsidRPr="37EC5DAB">
        <w:rPr>
          <w:sz w:val="22"/>
          <w:szCs w:val="22"/>
          <w:lang w:val="en-US"/>
        </w:rPr>
        <w:t xml:space="preserve">) </w:t>
      </w:r>
    </w:p>
    <w:p w14:paraId="0D8527D5" w14:textId="1C00C40B" w:rsidR="00497B11" w:rsidRPr="00587B22" w:rsidRDefault="63ED9320" w:rsidP="00497B11">
      <w:pPr>
        <w:pStyle w:val="Default"/>
        <w:spacing w:line="360" w:lineRule="auto"/>
        <w:rPr>
          <w:sz w:val="22"/>
          <w:szCs w:val="22"/>
          <w:lang w:val="en-US"/>
        </w:rPr>
      </w:pPr>
      <w:r w:rsidRPr="37EC5DAB">
        <w:rPr>
          <w:b/>
          <w:bCs/>
          <w:sz w:val="22"/>
          <w:szCs w:val="22"/>
          <w:lang w:val="en-US"/>
        </w:rPr>
        <w:t>HISEI</w:t>
      </w:r>
      <w:r w:rsidRPr="37EC5DAB">
        <w:rPr>
          <w:sz w:val="22"/>
          <w:szCs w:val="22"/>
          <w:lang w:val="en-US"/>
        </w:rPr>
        <w:t xml:space="preserve"> </w:t>
      </w:r>
      <w:r w:rsidR="7AA06780" w:rsidRPr="37EC5DAB">
        <w:rPr>
          <w:sz w:val="22"/>
          <w:szCs w:val="22"/>
          <w:lang w:val="en-US"/>
        </w:rPr>
        <w:t>professional</w:t>
      </w:r>
      <w:r w:rsidRPr="37EC5DAB">
        <w:rPr>
          <w:sz w:val="22"/>
          <w:szCs w:val="22"/>
          <w:lang w:val="en-US"/>
        </w:rPr>
        <w:t xml:space="preserve"> status</w:t>
      </w:r>
      <w:r w:rsidR="7AA06780" w:rsidRPr="37EC5DAB">
        <w:rPr>
          <w:sz w:val="22"/>
          <w:szCs w:val="22"/>
          <w:lang w:val="en-US"/>
        </w:rPr>
        <w:t xml:space="preserve"> of parent’s</w:t>
      </w:r>
      <w:r w:rsidRPr="37EC5DAB">
        <w:rPr>
          <w:sz w:val="22"/>
          <w:szCs w:val="22"/>
          <w:lang w:val="en-US"/>
        </w:rPr>
        <w:t xml:space="preserve"> (</w:t>
      </w:r>
      <w:r w:rsidR="6ABA5F38" w:rsidRPr="37EC5DAB">
        <w:rPr>
          <w:sz w:val="22"/>
          <w:szCs w:val="22"/>
          <w:lang w:val="en-US"/>
        </w:rPr>
        <w:t>index</w:t>
      </w:r>
      <w:r w:rsidRPr="37EC5DAB">
        <w:rPr>
          <w:sz w:val="22"/>
          <w:szCs w:val="22"/>
          <w:lang w:val="en-US"/>
        </w:rPr>
        <w:t xml:space="preserve">) </w:t>
      </w:r>
    </w:p>
    <w:p w14:paraId="4855C1C3" w14:textId="2C2D221D" w:rsidR="00497B11" w:rsidRPr="004A11E5" w:rsidRDefault="63ED9320" w:rsidP="00497B11">
      <w:pPr>
        <w:pStyle w:val="Default"/>
        <w:spacing w:line="360" w:lineRule="auto"/>
        <w:rPr>
          <w:sz w:val="22"/>
          <w:szCs w:val="22"/>
          <w:lang w:val="en-US"/>
        </w:rPr>
      </w:pPr>
      <w:r w:rsidRPr="37EC5DAB">
        <w:rPr>
          <w:b/>
          <w:bCs/>
          <w:sz w:val="22"/>
          <w:szCs w:val="22"/>
          <w:lang w:val="en-US"/>
        </w:rPr>
        <w:t xml:space="preserve">ESCS </w:t>
      </w:r>
      <w:r w:rsidR="49B9F1D5" w:rsidRPr="37EC5DAB">
        <w:rPr>
          <w:sz w:val="22"/>
          <w:szCs w:val="22"/>
          <w:lang w:val="en-US"/>
        </w:rPr>
        <w:t>socioeconomic</w:t>
      </w:r>
      <w:r w:rsidRPr="37EC5DAB">
        <w:rPr>
          <w:sz w:val="22"/>
          <w:szCs w:val="22"/>
          <w:lang w:val="en-US"/>
        </w:rPr>
        <w:t xml:space="preserve"> status</w:t>
      </w:r>
      <w:r w:rsidR="20E946E5" w:rsidRPr="37EC5DAB">
        <w:rPr>
          <w:sz w:val="22"/>
          <w:szCs w:val="22"/>
          <w:lang w:val="en-US"/>
        </w:rPr>
        <w:t xml:space="preserve"> of the family</w:t>
      </w:r>
      <w:r w:rsidRPr="37EC5DAB">
        <w:rPr>
          <w:sz w:val="22"/>
          <w:szCs w:val="22"/>
          <w:lang w:val="en-US"/>
        </w:rPr>
        <w:t xml:space="preserve"> (</w:t>
      </w:r>
      <w:r w:rsidR="6ABA5F38" w:rsidRPr="37EC5DAB">
        <w:rPr>
          <w:sz w:val="22"/>
          <w:szCs w:val="22"/>
          <w:lang w:val="en-US"/>
        </w:rPr>
        <w:t>index</w:t>
      </w:r>
      <w:r w:rsidRPr="37EC5DAB">
        <w:rPr>
          <w:sz w:val="22"/>
          <w:szCs w:val="22"/>
          <w:lang w:val="en-US"/>
        </w:rPr>
        <w:t xml:space="preserve">) </w:t>
      </w:r>
    </w:p>
    <w:p w14:paraId="1CF73633" w14:textId="5C6633E3" w:rsidR="00497B11" w:rsidRPr="00D654AF" w:rsidRDefault="63ED9320" w:rsidP="00497B11">
      <w:pPr>
        <w:pStyle w:val="Default"/>
        <w:spacing w:line="360" w:lineRule="auto"/>
        <w:rPr>
          <w:sz w:val="22"/>
          <w:szCs w:val="22"/>
          <w:lang w:val="en-US"/>
        </w:rPr>
      </w:pPr>
      <w:r w:rsidRPr="37EC5DAB">
        <w:rPr>
          <w:b/>
          <w:bCs/>
          <w:sz w:val="22"/>
          <w:szCs w:val="22"/>
          <w:lang w:val="en-US"/>
        </w:rPr>
        <w:t>W_FSTUWT</w:t>
      </w:r>
      <w:r w:rsidRPr="37EC5DAB">
        <w:rPr>
          <w:sz w:val="22"/>
          <w:szCs w:val="22"/>
          <w:lang w:val="en-US"/>
        </w:rPr>
        <w:t xml:space="preserve"> </w:t>
      </w:r>
      <w:r w:rsidR="6F71467F" w:rsidRPr="37EC5DAB">
        <w:rPr>
          <w:sz w:val="22"/>
          <w:szCs w:val="22"/>
          <w:lang w:val="en-US"/>
        </w:rPr>
        <w:t>student (sampling) weigh</w:t>
      </w:r>
      <w:r w:rsidRPr="37EC5DAB">
        <w:rPr>
          <w:sz w:val="22"/>
          <w:szCs w:val="22"/>
          <w:lang w:val="en-US"/>
        </w:rPr>
        <w:t xml:space="preserve"> </w:t>
      </w:r>
    </w:p>
    <w:p w14:paraId="52E70CA1" w14:textId="68A53DE7" w:rsidR="00497B11" w:rsidRPr="00330959" w:rsidRDefault="63ED9320" w:rsidP="00497B11">
      <w:pPr>
        <w:pStyle w:val="Default"/>
        <w:spacing w:line="360" w:lineRule="auto"/>
        <w:rPr>
          <w:sz w:val="22"/>
          <w:szCs w:val="22"/>
          <w:lang w:val="en-US"/>
        </w:rPr>
      </w:pPr>
      <w:proofErr w:type="spellStart"/>
      <w:r w:rsidRPr="37EC5DAB">
        <w:rPr>
          <w:b/>
          <w:bCs/>
          <w:sz w:val="22"/>
          <w:szCs w:val="22"/>
          <w:lang w:val="en-US"/>
        </w:rPr>
        <w:t>stuwt</w:t>
      </w:r>
      <w:proofErr w:type="spellEnd"/>
      <w:r w:rsidRPr="37EC5DAB">
        <w:rPr>
          <w:b/>
          <w:bCs/>
          <w:sz w:val="22"/>
          <w:szCs w:val="22"/>
          <w:lang w:val="en-US"/>
        </w:rPr>
        <w:t xml:space="preserve"> </w:t>
      </w:r>
      <w:r w:rsidR="6F71467F" w:rsidRPr="37EC5DAB">
        <w:rPr>
          <w:sz w:val="22"/>
          <w:szCs w:val="22"/>
          <w:lang w:val="en-US"/>
        </w:rPr>
        <w:t xml:space="preserve">student’s scaled (sampling) weight </w:t>
      </w:r>
      <w:r w:rsidRPr="37EC5DAB">
        <w:rPr>
          <w:sz w:val="22"/>
          <w:szCs w:val="22"/>
          <w:lang w:val="en-US"/>
        </w:rPr>
        <w:t xml:space="preserve"> </w:t>
      </w:r>
    </w:p>
    <w:p w14:paraId="04DC6EFC" w14:textId="16F288C3" w:rsidR="00497B11" w:rsidRPr="00D654AF" w:rsidRDefault="63ED9320" w:rsidP="00497B11">
      <w:pPr>
        <w:pStyle w:val="Default"/>
        <w:pageBreakBefore/>
        <w:spacing w:line="360" w:lineRule="auto"/>
        <w:rPr>
          <w:sz w:val="22"/>
          <w:szCs w:val="22"/>
          <w:lang w:val="en-US"/>
        </w:rPr>
      </w:pPr>
      <w:r w:rsidRPr="37EC5DAB">
        <w:rPr>
          <w:b/>
          <w:bCs/>
          <w:sz w:val="22"/>
          <w:szCs w:val="22"/>
          <w:lang w:val="en-US"/>
        </w:rPr>
        <w:lastRenderedPageBreak/>
        <w:t>urban</w:t>
      </w:r>
      <w:r w:rsidRPr="37EC5DAB">
        <w:rPr>
          <w:sz w:val="22"/>
          <w:szCs w:val="22"/>
          <w:lang w:val="en-US"/>
        </w:rPr>
        <w:t xml:space="preserve"> </w:t>
      </w:r>
      <w:r w:rsidR="743C4FE0" w:rsidRPr="37EC5DAB">
        <w:rPr>
          <w:sz w:val="22"/>
          <w:szCs w:val="22"/>
          <w:lang w:val="en-US"/>
        </w:rPr>
        <w:t>location type of school</w:t>
      </w:r>
      <w:r w:rsidRPr="37EC5DAB">
        <w:rPr>
          <w:sz w:val="22"/>
          <w:szCs w:val="22"/>
          <w:lang w:val="en-US"/>
        </w:rPr>
        <w:t xml:space="preserve"> 1 = </w:t>
      </w:r>
      <w:r w:rsidR="743C4FE0" w:rsidRPr="37EC5DAB">
        <w:rPr>
          <w:sz w:val="22"/>
          <w:szCs w:val="22"/>
          <w:lang w:val="en-US"/>
        </w:rPr>
        <w:t>city</w:t>
      </w:r>
      <w:r w:rsidRPr="37EC5DAB">
        <w:rPr>
          <w:sz w:val="22"/>
          <w:szCs w:val="22"/>
          <w:lang w:val="en-US"/>
        </w:rPr>
        <w:t xml:space="preserve">, 2 = </w:t>
      </w:r>
      <w:r w:rsidR="743C4FE0" w:rsidRPr="37EC5DAB">
        <w:rPr>
          <w:sz w:val="22"/>
          <w:szCs w:val="22"/>
          <w:lang w:val="en-US"/>
        </w:rPr>
        <w:t>countryside</w:t>
      </w:r>
      <w:r w:rsidRPr="37EC5DAB">
        <w:rPr>
          <w:sz w:val="22"/>
          <w:szCs w:val="22"/>
          <w:lang w:val="en-US"/>
        </w:rPr>
        <w:t xml:space="preserve"> </w:t>
      </w:r>
    </w:p>
    <w:p w14:paraId="179A5BA4" w14:textId="6E50A487" w:rsidR="00497B11" w:rsidRPr="00792B65" w:rsidRDefault="63ED9320" w:rsidP="00497B11">
      <w:pPr>
        <w:pStyle w:val="Default"/>
        <w:spacing w:line="360" w:lineRule="auto"/>
        <w:rPr>
          <w:sz w:val="22"/>
          <w:szCs w:val="22"/>
          <w:lang w:val="en-US"/>
        </w:rPr>
      </w:pPr>
      <w:r w:rsidRPr="37EC5DAB">
        <w:rPr>
          <w:b/>
          <w:bCs/>
          <w:sz w:val="22"/>
          <w:szCs w:val="22"/>
          <w:lang w:val="en-US"/>
        </w:rPr>
        <w:t xml:space="preserve">region </w:t>
      </w:r>
      <w:proofErr w:type="spellStart"/>
      <w:r w:rsidR="49B77929" w:rsidRPr="37EC5DAB">
        <w:rPr>
          <w:sz w:val="22"/>
          <w:szCs w:val="22"/>
          <w:lang w:val="en-US"/>
        </w:rPr>
        <w:t>region</w:t>
      </w:r>
      <w:proofErr w:type="spellEnd"/>
      <w:r w:rsidRPr="37EC5DAB">
        <w:rPr>
          <w:sz w:val="22"/>
          <w:szCs w:val="22"/>
          <w:lang w:val="en-US"/>
        </w:rPr>
        <w:t xml:space="preserve"> 1 = </w:t>
      </w:r>
      <w:r w:rsidR="49B77929" w:rsidRPr="37EC5DAB">
        <w:rPr>
          <w:sz w:val="22"/>
          <w:szCs w:val="22"/>
          <w:lang w:val="en-US"/>
        </w:rPr>
        <w:t>Southern Finland</w:t>
      </w:r>
      <w:r w:rsidRPr="37EC5DAB">
        <w:rPr>
          <w:sz w:val="22"/>
          <w:szCs w:val="22"/>
          <w:lang w:val="en-US"/>
        </w:rPr>
        <w:t xml:space="preserve">, 2 = </w:t>
      </w:r>
      <w:r w:rsidR="49B77929" w:rsidRPr="37EC5DAB">
        <w:rPr>
          <w:sz w:val="22"/>
          <w:szCs w:val="22"/>
          <w:lang w:val="en-US"/>
        </w:rPr>
        <w:t>Western Finland</w:t>
      </w:r>
      <w:r w:rsidRPr="37EC5DAB">
        <w:rPr>
          <w:sz w:val="22"/>
          <w:szCs w:val="22"/>
          <w:lang w:val="en-US"/>
        </w:rPr>
        <w:t xml:space="preserve">, 3 = </w:t>
      </w:r>
      <w:r w:rsidR="49B77929" w:rsidRPr="37EC5DAB">
        <w:rPr>
          <w:sz w:val="22"/>
          <w:szCs w:val="22"/>
          <w:lang w:val="en-US"/>
        </w:rPr>
        <w:t>Eastern Finland</w:t>
      </w:r>
      <w:r w:rsidRPr="37EC5DAB">
        <w:rPr>
          <w:sz w:val="22"/>
          <w:szCs w:val="22"/>
          <w:lang w:val="en-US"/>
        </w:rPr>
        <w:t xml:space="preserve">, 4 = </w:t>
      </w:r>
      <w:r w:rsidR="49B77929" w:rsidRPr="37EC5DAB">
        <w:rPr>
          <w:sz w:val="22"/>
          <w:szCs w:val="22"/>
          <w:lang w:val="en-US"/>
        </w:rPr>
        <w:t>Northern Finland</w:t>
      </w:r>
      <w:r w:rsidRPr="37EC5DAB">
        <w:rPr>
          <w:sz w:val="22"/>
          <w:szCs w:val="22"/>
          <w:lang w:val="en-US"/>
        </w:rPr>
        <w:t xml:space="preserve">, 5 = </w:t>
      </w:r>
      <w:proofErr w:type="spellStart"/>
      <w:r w:rsidRPr="37EC5DAB">
        <w:rPr>
          <w:sz w:val="22"/>
          <w:szCs w:val="22"/>
          <w:lang w:val="en-US"/>
        </w:rPr>
        <w:t>Åland</w:t>
      </w:r>
      <w:proofErr w:type="spellEnd"/>
      <w:r w:rsidRPr="37EC5DAB">
        <w:rPr>
          <w:sz w:val="22"/>
          <w:szCs w:val="22"/>
          <w:lang w:val="en-US"/>
        </w:rPr>
        <w:t xml:space="preserve"> </w:t>
      </w:r>
    </w:p>
    <w:p w14:paraId="17BA6EDC" w14:textId="49305038" w:rsidR="00497B11" w:rsidRPr="00BC4521" w:rsidRDefault="63ED9320" w:rsidP="00497B11">
      <w:pPr>
        <w:pStyle w:val="Default"/>
        <w:spacing w:line="360" w:lineRule="auto"/>
        <w:rPr>
          <w:sz w:val="22"/>
          <w:szCs w:val="22"/>
          <w:lang w:val="en-US"/>
        </w:rPr>
      </w:pPr>
      <w:proofErr w:type="gramStart"/>
      <w:r w:rsidRPr="00F60D8D">
        <w:rPr>
          <w:b/>
          <w:bCs/>
          <w:sz w:val="22"/>
          <w:szCs w:val="22"/>
          <w:lang w:val="en-US"/>
          <w:rPrChange w:id="27" w:author="Santtu Tikka" w:date="2021-08-16T13:05:00Z">
            <w:rPr>
              <w:sz w:val="22"/>
              <w:szCs w:val="22"/>
              <w:lang w:val="en-US"/>
            </w:rPr>
          </w:rPrChange>
        </w:rPr>
        <w:t>ST43N01</w:t>
      </w:r>
      <w:proofErr w:type="gramEnd"/>
      <w:r w:rsidRPr="37EC5DAB">
        <w:rPr>
          <w:sz w:val="22"/>
          <w:szCs w:val="22"/>
          <w:lang w:val="en-US"/>
        </w:rPr>
        <w:t xml:space="preserve"> </w:t>
      </w:r>
      <w:r w:rsidR="194DF732" w:rsidRPr="37EC5DAB">
        <w:rPr>
          <w:sz w:val="22"/>
          <w:szCs w:val="22"/>
          <w:lang w:val="en-US"/>
        </w:rPr>
        <w:t>I expe</w:t>
      </w:r>
      <w:r w:rsidR="4A6C57CB" w:rsidRPr="37EC5DAB">
        <w:rPr>
          <w:sz w:val="22"/>
          <w:szCs w:val="22"/>
          <w:lang w:val="en-US"/>
        </w:rPr>
        <w:t>ct to graduate from elementar</w:t>
      </w:r>
      <w:r w:rsidR="6E676FC1" w:rsidRPr="37EC5DAB">
        <w:rPr>
          <w:sz w:val="22"/>
          <w:szCs w:val="22"/>
          <w:lang w:val="en-US"/>
        </w:rPr>
        <w:t>y</w:t>
      </w:r>
      <w:r w:rsidR="4A6C57CB" w:rsidRPr="37EC5DAB">
        <w:rPr>
          <w:sz w:val="22"/>
          <w:szCs w:val="22"/>
          <w:lang w:val="en-US"/>
        </w:rPr>
        <w:t xml:space="preserve"> school.</w:t>
      </w:r>
      <w:r w:rsidRPr="37EC5DAB">
        <w:rPr>
          <w:sz w:val="22"/>
          <w:szCs w:val="22"/>
          <w:lang w:val="en-US"/>
        </w:rPr>
        <w:t xml:space="preserve"> 1 = </w:t>
      </w:r>
      <w:r w:rsidR="1439CD35" w:rsidRPr="37EC5DAB">
        <w:rPr>
          <w:sz w:val="22"/>
          <w:szCs w:val="22"/>
          <w:lang w:val="en-US"/>
        </w:rPr>
        <w:t>yes</w:t>
      </w:r>
      <w:r w:rsidRPr="37EC5DAB">
        <w:rPr>
          <w:sz w:val="22"/>
          <w:szCs w:val="22"/>
          <w:lang w:val="en-US"/>
        </w:rPr>
        <w:t xml:space="preserve">, 2 = </w:t>
      </w:r>
      <w:r w:rsidR="1439CD35" w:rsidRPr="37EC5DAB">
        <w:rPr>
          <w:sz w:val="22"/>
          <w:szCs w:val="22"/>
          <w:lang w:val="en-US"/>
        </w:rPr>
        <w:t>no</w:t>
      </w:r>
      <w:r w:rsidRPr="37EC5DAB">
        <w:rPr>
          <w:sz w:val="22"/>
          <w:szCs w:val="22"/>
          <w:lang w:val="en-US"/>
        </w:rPr>
        <w:t xml:space="preserve"> </w:t>
      </w:r>
    </w:p>
    <w:p w14:paraId="663B9DF3" w14:textId="28D661CA" w:rsidR="00497B11" w:rsidRPr="00AC6472" w:rsidRDefault="63ED9320" w:rsidP="00497B11">
      <w:pPr>
        <w:pStyle w:val="Default"/>
        <w:spacing w:line="360" w:lineRule="auto"/>
        <w:rPr>
          <w:sz w:val="22"/>
          <w:szCs w:val="22"/>
          <w:lang w:val="en-US"/>
        </w:rPr>
      </w:pPr>
      <w:proofErr w:type="gramStart"/>
      <w:r w:rsidRPr="00F60D8D">
        <w:rPr>
          <w:b/>
          <w:bCs/>
          <w:sz w:val="22"/>
          <w:szCs w:val="22"/>
          <w:lang w:val="en-US"/>
          <w:rPrChange w:id="28" w:author="Santtu Tikka" w:date="2021-08-16T13:05:00Z">
            <w:rPr>
              <w:sz w:val="22"/>
              <w:szCs w:val="22"/>
              <w:lang w:val="en-US"/>
            </w:rPr>
          </w:rPrChange>
        </w:rPr>
        <w:t>ST43N02</w:t>
      </w:r>
      <w:proofErr w:type="gramEnd"/>
      <w:r w:rsidRPr="37EC5DAB">
        <w:rPr>
          <w:sz w:val="22"/>
          <w:szCs w:val="22"/>
          <w:lang w:val="en-US"/>
        </w:rPr>
        <w:t xml:space="preserve"> </w:t>
      </w:r>
      <w:r w:rsidR="6E676FC1" w:rsidRPr="37EC5DAB">
        <w:rPr>
          <w:sz w:val="22"/>
          <w:szCs w:val="22"/>
          <w:lang w:val="en-US"/>
        </w:rPr>
        <w:t>I expect to graduate from high school or vocational school.</w:t>
      </w:r>
      <w:r w:rsidRPr="37EC5DAB">
        <w:rPr>
          <w:sz w:val="22"/>
          <w:szCs w:val="22"/>
          <w:lang w:val="en-US"/>
        </w:rPr>
        <w:t xml:space="preserve"> 1 = </w:t>
      </w:r>
      <w:r w:rsidR="1439CD35" w:rsidRPr="37EC5DAB">
        <w:rPr>
          <w:sz w:val="22"/>
          <w:szCs w:val="22"/>
          <w:lang w:val="en-US"/>
        </w:rPr>
        <w:t>yes</w:t>
      </w:r>
      <w:r w:rsidRPr="37EC5DAB">
        <w:rPr>
          <w:sz w:val="22"/>
          <w:szCs w:val="22"/>
          <w:lang w:val="en-US"/>
        </w:rPr>
        <w:t xml:space="preserve">, 2 = </w:t>
      </w:r>
      <w:r w:rsidR="1439CD35" w:rsidRPr="37EC5DAB">
        <w:rPr>
          <w:sz w:val="22"/>
          <w:szCs w:val="22"/>
          <w:lang w:val="en-US"/>
        </w:rPr>
        <w:t>no</w:t>
      </w:r>
      <w:r w:rsidRPr="37EC5DAB">
        <w:rPr>
          <w:sz w:val="22"/>
          <w:szCs w:val="22"/>
          <w:lang w:val="en-US"/>
        </w:rPr>
        <w:t xml:space="preserve"> </w:t>
      </w:r>
    </w:p>
    <w:p w14:paraId="18275DAE" w14:textId="6B8D73DB" w:rsidR="00497B11" w:rsidRPr="00A56FF0" w:rsidRDefault="63ED9320" w:rsidP="00497B11">
      <w:pPr>
        <w:pStyle w:val="Default"/>
        <w:spacing w:line="360" w:lineRule="auto"/>
        <w:rPr>
          <w:sz w:val="22"/>
          <w:szCs w:val="22"/>
          <w:lang w:val="en-US"/>
        </w:rPr>
      </w:pPr>
      <w:proofErr w:type="gramStart"/>
      <w:r w:rsidRPr="00F60D8D">
        <w:rPr>
          <w:b/>
          <w:bCs/>
          <w:sz w:val="22"/>
          <w:szCs w:val="22"/>
          <w:lang w:val="en-US"/>
          <w:rPrChange w:id="29" w:author="Santtu Tikka" w:date="2021-08-16T13:05:00Z">
            <w:rPr>
              <w:sz w:val="22"/>
              <w:szCs w:val="22"/>
              <w:lang w:val="en-US"/>
            </w:rPr>
          </w:rPrChange>
        </w:rPr>
        <w:t>ST43N04</w:t>
      </w:r>
      <w:proofErr w:type="gramEnd"/>
      <w:r w:rsidRPr="37EC5DAB">
        <w:rPr>
          <w:sz w:val="22"/>
          <w:szCs w:val="22"/>
          <w:lang w:val="en-US"/>
        </w:rPr>
        <w:t xml:space="preserve"> </w:t>
      </w:r>
      <w:r w:rsidR="5D10894F" w:rsidRPr="37EC5DAB">
        <w:rPr>
          <w:sz w:val="22"/>
          <w:szCs w:val="22"/>
          <w:lang w:val="en-US"/>
        </w:rPr>
        <w:t>I expect to graduate from polytechnic.</w:t>
      </w:r>
      <w:r w:rsidRPr="37EC5DAB">
        <w:rPr>
          <w:sz w:val="22"/>
          <w:szCs w:val="22"/>
          <w:lang w:val="en-US"/>
        </w:rPr>
        <w:t xml:space="preserve"> 1 = </w:t>
      </w:r>
      <w:r w:rsidR="1439CD35" w:rsidRPr="37EC5DAB">
        <w:rPr>
          <w:sz w:val="22"/>
          <w:szCs w:val="22"/>
          <w:lang w:val="en-US"/>
        </w:rPr>
        <w:t>yes</w:t>
      </w:r>
      <w:r w:rsidRPr="37EC5DAB">
        <w:rPr>
          <w:sz w:val="22"/>
          <w:szCs w:val="22"/>
          <w:lang w:val="en-US"/>
        </w:rPr>
        <w:t xml:space="preserve">, 2 = </w:t>
      </w:r>
      <w:r w:rsidR="1439CD35" w:rsidRPr="37EC5DAB">
        <w:rPr>
          <w:sz w:val="22"/>
          <w:szCs w:val="22"/>
          <w:lang w:val="en-US"/>
        </w:rPr>
        <w:t>no</w:t>
      </w:r>
      <w:r w:rsidRPr="37EC5DAB">
        <w:rPr>
          <w:sz w:val="22"/>
          <w:szCs w:val="22"/>
          <w:lang w:val="en-US"/>
        </w:rPr>
        <w:t xml:space="preserve"> </w:t>
      </w:r>
    </w:p>
    <w:p w14:paraId="39418CFD" w14:textId="302BEF3F" w:rsidR="00497B11" w:rsidRPr="00A56FF0" w:rsidRDefault="63ED9320" w:rsidP="37EC5DAB">
      <w:pPr>
        <w:pStyle w:val="Default"/>
        <w:spacing w:line="360" w:lineRule="auto"/>
        <w:rPr>
          <w:sz w:val="22"/>
          <w:szCs w:val="22"/>
          <w:lang w:val="en-US"/>
        </w:rPr>
      </w:pPr>
      <w:proofErr w:type="gramStart"/>
      <w:r w:rsidRPr="00F60D8D">
        <w:rPr>
          <w:b/>
          <w:bCs/>
          <w:sz w:val="22"/>
          <w:szCs w:val="22"/>
          <w:lang w:val="en-US"/>
          <w:rPrChange w:id="30" w:author="Santtu Tikka" w:date="2021-08-16T13:05:00Z">
            <w:rPr>
              <w:sz w:val="22"/>
              <w:szCs w:val="22"/>
              <w:lang w:val="en-US"/>
            </w:rPr>
          </w:rPrChange>
        </w:rPr>
        <w:t>ST43N05</w:t>
      </w:r>
      <w:proofErr w:type="gramEnd"/>
      <w:r w:rsidRPr="37EC5DAB">
        <w:rPr>
          <w:sz w:val="22"/>
          <w:szCs w:val="22"/>
          <w:lang w:val="en-US"/>
        </w:rPr>
        <w:t xml:space="preserve"> </w:t>
      </w:r>
      <w:r w:rsidR="5D10894F" w:rsidRPr="37EC5DAB">
        <w:rPr>
          <w:sz w:val="22"/>
          <w:szCs w:val="22"/>
          <w:lang w:val="en-US"/>
        </w:rPr>
        <w:t xml:space="preserve">I expect to graduate from university. </w:t>
      </w:r>
      <w:r w:rsidRPr="37EC5DAB">
        <w:rPr>
          <w:sz w:val="22"/>
          <w:szCs w:val="22"/>
          <w:lang w:val="en-US"/>
        </w:rPr>
        <w:t xml:space="preserve"> 1 = </w:t>
      </w:r>
      <w:r w:rsidR="1439CD35" w:rsidRPr="37EC5DAB">
        <w:rPr>
          <w:sz w:val="22"/>
          <w:szCs w:val="22"/>
          <w:lang w:val="en-US"/>
        </w:rPr>
        <w:t>yes</w:t>
      </w:r>
      <w:r w:rsidRPr="37EC5DAB">
        <w:rPr>
          <w:sz w:val="22"/>
          <w:szCs w:val="22"/>
          <w:lang w:val="en-US"/>
        </w:rPr>
        <w:t xml:space="preserve">, 2 = </w:t>
      </w:r>
      <w:r w:rsidR="1439CD35" w:rsidRPr="37EC5DAB">
        <w:rPr>
          <w:sz w:val="22"/>
          <w:szCs w:val="22"/>
          <w:lang w:val="en-US"/>
        </w:rPr>
        <w:t>no</w:t>
      </w:r>
      <w:r w:rsidRPr="37EC5DAB">
        <w:rPr>
          <w:sz w:val="22"/>
          <w:szCs w:val="22"/>
          <w:lang w:val="en-US"/>
        </w:rPr>
        <w:t xml:space="preserve"> </w:t>
      </w:r>
    </w:p>
    <w:p w14:paraId="22CAA944" w14:textId="398B0B10" w:rsidR="00497B11" w:rsidRPr="00A56FF0" w:rsidRDefault="63ED9320" w:rsidP="00497B11">
      <w:pPr>
        <w:pStyle w:val="Default"/>
        <w:spacing w:line="360" w:lineRule="auto"/>
        <w:rPr>
          <w:sz w:val="22"/>
          <w:szCs w:val="22"/>
          <w:lang w:val="en-US"/>
        </w:rPr>
      </w:pPr>
      <w:proofErr w:type="gramStart"/>
      <w:r w:rsidRPr="00F60D8D">
        <w:rPr>
          <w:b/>
          <w:bCs/>
          <w:sz w:val="22"/>
          <w:szCs w:val="22"/>
          <w:lang w:val="en-US"/>
          <w:rPrChange w:id="31" w:author="Santtu Tikka" w:date="2021-08-16T13:05:00Z">
            <w:rPr>
              <w:sz w:val="22"/>
              <w:szCs w:val="22"/>
              <w:lang w:val="en-US"/>
            </w:rPr>
          </w:rPrChange>
        </w:rPr>
        <w:t>ST43N06</w:t>
      </w:r>
      <w:proofErr w:type="gramEnd"/>
      <w:r w:rsidRPr="37EC5DAB">
        <w:rPr>
          <w:sz w:val="22"/>
          <w:szCs w:val="22"/>
          <w:lang w:val="en-US"/>
        </w:rPr>
        <w:t xml:space="preserve"> </w:t>
      </w:r>
      <w:r w:rsidR="5D10894F" w:rsidRPr="37EC5DAB">
        <w:rPr>
          <w:sz w:val="22"/>
          <w:szCs w:val="22"/>
          <w:lang w:val="en-US"/>
        </w:rPr>
        <w:t>I expect to graduate from university as</w:t>
      </w:r>
      <w:ins w:id="32" w:author="Santtu Tikka" w:date="2021-08-16T13:05:00Z">
        <w:r w:rsidR="00F60D8D">
          <w:rPr>
            <w:sz w:val="22"/>
            <w:szCs w:val="22"/>
            <w:lang w:val="en-FI"/>
          </w:rPr>
          <w:t xml:space="preserve"> a</w:t>
        </w:r>
      </w:ins>
      <w:r w:rsidR="5D10894F" w:rsidRPr="37EC5DAB">
        <w:rPr>
          <w:sz w:val="22"/>
          <w:szCs w:val="22"/>
          <w:lang w:val="en-US"/>
        </w:rPr>
        <w:t xml:space="preserve"> licen</w:t>
      </w:r>
      <w:r w:rsidR="11327CDF" w:rsidRPr="37EC5DAB">
        <w:rPr>
          <w:sz w:val="22"/>
          <w:szCs w:val="22"/>
          <w:lang w:val="en-US"/>
        </w:rPr>
        <w:t>t</w:t>
      </w:r>
      <w:r w:rsidR="5D10894F" w:rsidRPr="37EC5DAB">
        <w:rPr>
          <w:sz w:val="22"/>
          <w:szCs w:val="22"/>
          <w:lang w:val="en-US"/>
        </w:rPr>
        <w:t>iate o</w:t>
      </w:r>
      <w:ins w:id="33" w:author="Santtu Tikka" w:date="2021-08-16T13:05:00Z">
        <w:r w:rsidR="00F60D8D">
          <w:rPr>
            <w:sz w:val="22"/>
            <w:szCs w:val="22"/>
            <w:lang w:val="en-FI"/>
          </w:rPr>
          <w:t>r</w:t>
        </w:r>
      </w:ins>
      <w:del w:id="34" w:author="Santtu Tikka" w:date="2021-08-16T13:05:00Z">
        <w:r w:rsidR="5D10894F" w:rsidRPr="37EC5DAB" w:rsidDel="00F60D8D">
          <w:rPr>
            <w:sz w:val="22"/>
            <w:szCs w:val="22"/>
            <w:lang w:val="en-US"/>
          </w:rPr>
          <w:delText>f</w:delText>
        </w:r>
      </w:del>
      <w:r w:rsidR="5D10894F" w:rsidRPr="37EC5DAB">
        <w:rPr>
          <w:sz w:val="22"/>
          <w:szCs w:val="22"/>
          <w:lang w:val="en-US"/>
        </w:rPr>
        <w:t xml:space="preserve"> doctor.</w:t>
      </w:r>
      <w:r w:rsidRPr="37EC5DAB">
        <w:rPr>
          <w:sz w:val="22"/>
          <w:szCs w:val="22"/>
          <w:lang w:val="en-US"/>
        </w:rPr>
        <w:t xml:space="preserve"> 1 = </w:t>
      </w:r>
      <w:r w:rsidR="1439CD35" w:rsidRPr="37EC5DAB">
        <w:rPr>
          <w:sz w:val="22"/>
          <w:szCs w:val="22"/>
          <w:lang w:val="en-US"/>
        </w:rPr>
        <w:t>yes</w:t>
      </w:r>
      <w:r w:rsidRPr="37EC5DAB">
        <w:rPr>
          <w:sz w:val="22"/>
          <w:szCs w:val="22"/>
          <w:lang w:val="en-US"/>
        </w:rPr>
        <w:t xml:space="preserve">, 2 = </w:t>
      </w:r>
      <w:r w:rsidR="1439CD35" w:rsidRPr="37EC5DAB">
        <w:rPr>
          <w:sz w:val="22"/>
          <w:szCs w:val="22"/>
          <w:lang w:val="en-US"/>
        </w:rPr>
        <w:t>no</w:t>
      </w:r>
      <w:r w:rsidRPr="37EC5DAB">
        <w:rPr>
          <w:sz w:val="22"/>
          <w:szCs w:val="22"/>
          <w:lang w:val="en-US"/>
        </w:rPr>
        <w:t xml:space="preserve"> </w:t>
      </w:r>
    </w:p>
    <w:p w14:paraId="53CC69FF" w14:textId="48C95430" w:rsidR="00497B11" w:rsidRPr="007C4DBD" w:rsidRDefault="63ED9320" w:rsidP="00497B11">
      <w:pPr>
        <w:pStyle w:val="Default"/>
        <w:spacing w:line="360" w:lineRule="auto"/>
        <w:rPr>
          <w:sz w:val="22"/>
          <w:szCs w:val="22"/>
          <w:lang w:val="en-US"/>
        </w:rPr>
      </w:pPr>
      <w:proofErr w:type="gramStart"/>
      <w:r w:rsidRPr="6BC44AB3">
        <w:rPr>
          <w:b/>
          <w:bCs/>
          <w:sz w:val="22"/>
          <w:szCs w:val="22"/>
          <w:lang w:val="en-US"/>
        </w:rPr>
        <w:t>ST47N01</w:t>
      </w:r>
      <w:proofErr w:type="gramEnd"/>
      <w:r w:rsidRPr="6BC44AB3">
        <w:rPr>
          <w:b/>
          <w:bCs/>
          <w:sz w:val="22"/>
          <w:szCs w:val="22"/>
          <w:lang w:val="en-US"/>
        </w:rPr>
        <w:t xml:space="preserve"> </w:t>
      </w:r>
      <w:r w:rsidR="2CBCA787" w:rsidRPr="6BC44AB3">
        <w:rPr>
          <w:sz w:val="22"/>
          <w:szCs w:val="22"/>
          <w:lang w:val="en-US"/>
        </w:rPr>
        <w:t xml:space="preserve">I work hard at </w:t>
      </w:r>
      <w:r w:rsidR="0AF38204" w:rsidRPr="6BC44AB3">
        <w:rPr>
          <w:sz w:val="22"/>
          <w:szCs w:val="22"/>
          <w:lang w:val="en-US"/>
        </w:rPr>
        <w:t>native</w:t>
      </w:r>
      <w:commentRangeStart w:id="35"/>
      <w:r w:rsidR="2CBCA787" w:rsidRPr="6BC44AB3">
        <w:rPr>
          <w:sz w:val="22"/>
          <w:szCs w:val="22"/>
          <w:lang w:val="en-US"/>
        </w:rPr>
        <w:t xml:space="preserve"> language</w:t>
      </w:r>
      <w:commentRangeEnd w:id="35"/>
      <w:r w:rsidR="00497B11">
        <w:commentReference w:id="35"/>
      </w:r>
      <w:r w:rsidR="2CBCA787" w:rsidRPr="6BC44AB3">
        <w:rPr>
          <w:sz w:val="22"/>
          <w:szCs w:val="22"/>
          <w:lang w:val="en-US"/>
        </w:rPr>
        <w:t xml:space="preserve"> because I want to succeed</w:t>
      </w:r>
      <w:r w:rsidR="618ED937" w:rsidRPr="6BC44AB3">
        <w:rPr>
          <w:sz w:val="22"/>
          <w:szCs w:val="22"/>
          <w:lang w:val="en-US"/>
        </w:rPr>
        <w:t>.</w:t>
      </w:r>
      <w:r w:rsidRPr="6BC44AB3">
        <w:rPr>
          <w:sz w:val="22"/>
          <w:szCs w:val="22"/>
          <w:lang w:val="en-US"/>
        </w:rPr>
        <w:t xml:space="preserve"> 1 =</w:t>
      </w:r>
      <w:r w:rsidR="3E8C167C" w:rsidRPr="6BC44AB3">
        <w:rPr>
          <w:sz w:val="22"/>
          <w:szCs w:val="22"/>
          <w:lang w:val="en-US"/>
        </w:rPr>
        <w:t xml:space="preserve"> totally agree</w:t>
      </w:r>
      <w:r w:rsidRPr="6BC44AB3">
        <w:rPr>
          <w:sz w:val="22"/>
          <w:szCs w:val="22"/>
          <w:lang w:val="en-US"/>
        </w:rPr>
        <w:t>, 2 =</w:t>
      </w:r>
      <w:r w:rsidR="3E8C167C" w:rsidRPr="6BC44AB3">
        <w:rPr>
          <w:sz w:val="22"/>
          <w:szCs w:val="22"/>
          <w:lang w:val="en-US"/>
        </w:rPr>
        <w:t xml:space="preserve"> agree</w:t>
      </w:r>
      <w:r w:rsidRPr="6BC44AB3">
        <w:rPr>
          <w:sz w:val="22"/>
          <w:szCs w:val="22"/>
          <w:lang w:val="en-US"/>
        </w:rPr>
        <w:t xml:space="preserve">, 3 = </w:t>
      </w:r>
      <w:r w:rsidR="3E8C167C" w:rsidRPr="6BC44AB3">
        <w:rPr>
          <w:sz w:val="22"/>
          <w:szCs w:val="22"/>
          <w:lang w:val="en-US"/>
        </w:rPr>
        <w:t>disagree</w:t>
      </w:r>
      <w:r w:rsidRPr="6BC44AB3">
        <w:rPr>
          <w:sz w:val="22"/>
          <w:szCs w:val="22"/>
          <w:lang w:val="en-US"/>
        </w:rPr>
        <w:t xml:space="preserve">, 4 = </w:t>
      </w:r>
      <w:r w:rsidR="3E8C167C" w:rsidRPr="6BC44AB3">
        <w:rPr>
          <w:sz w:val="22"/>
          <w:szCs w:val="22"/>
          <w:lang w:val="en-US"/>
        </w:rPr>
        <w:t>totally disagree</w:t>
      </w:r>
      <w:r w:rsidRPr="6BC44AB3">
        <w:rPr>
          <w:sz w:val="22"/>
          <w:szCs w:val="22"/>
          <w:lang w:val="en-US"/>
        </w:rPr>
        <w:t xml:space="preserve"> </w:t>
      </w:r>
    </w:p>
    <w:p w14:paraId="640B42BC" w14:textId="28BDD2D2" w:rsidR="00497B11" w:rsidRPr="00557B64" w:rsidRDefault="63ED9320" w:rsidP="00497B11">
      <w:pPr>
        <w:pStyle w:val="Default"/>
        <w:spacing w:line="360" w:lineRule="auto"/>
        <w:rPr>
          <w:sz w:val="22"/>
          <w:szCs w:val="22"/>
          <w:lang w:val="en-US"/>
        </w:rPr>
      </w:pPr>
      <w:proofErr w:type="gramStart"/>
      <w:r w:rsidRPr="6BC44AB3">
        <w:rPr>
          <w:b/>
          <w:bCs/>
          <w:sz w:val="22"/>
          <w:szCs w:val="22"/>
          <w:lang w:val="en-US"/>
        </w:rPr>
        <w:t>ST47N02</w:t>
      </w:r>
      <w:proofErr w:type="gramEnd"/>
      <w:r w:rsidRPr="6BC44AB3">
        <w:rPr>
          <w:b/>
          <w:bCs/>
          <w:sz w:val="22"/>
          <w:szCs w:val="22"/>
          <w:lang w:val="en-US"/>
        </w:rPr>
        <w:t xml:space="preserve"> </w:t>
      </w:r>
      <w:r w:rsidR="2E90ADD5" w:rsidRPr="6BC44AB3">
        <w:rPr>
          <w:sz w:val="22"/>
          <w:szCs w:val="22"/>
          <w:lang w:val="en-US"/>
        </w:rPr>
        <w:t xml:space="preserve">I work hard </w:t>
      </w:r>
      <w:r w:rsidR="45E5DC11" w:rsidRPr="6BC44AB3">
        <w:rPr>
          <w:sz w:val="22"/>
          <w:szCs w:val="22"/>
          <w:lang w:val="en-US"/>
        </w:rPr>
        <w:t>on</w:t>
      </w:r>
      <w:r w:rsidR="624AAAB1" w:rsidRPr="6BC44AB3">
        <w:rPr>
          <w:color w:val="FF0000"/>
          <w:sz w:val="22"/>
          <w:szCs w:val="22"/>
          <w:lang w:val="en-US"/>
        </w:rPr>
        <w:t xml:space="preserve"> </w:t>
      </w:r>
      <w:r w:rsidR="2E90ADD5" w:rsidRPr="6BC44AB3">
        <w:rPr>
          <w:sz w:val="22"/>
          <w:szCs w:val="22"/>
          <w:lang w:val="en-US"/>
        </w:rPr>
        <w:t xml:space="preserve">mathematics because I want to succeed. </w:t>
      </w:r>
      <w:r w:rsidR="3E8C167C" w:rsidRPr="6BC44AB3">
        <w:rPr>
          <w:sz w:val="22"/>
          <w:szCs w:val="22"/>
          <w:lang w:val="en-US"/>
        </w:rPr>
        <w:t>1 = totally agree, 2 = agree, 3 = disagree, 4 = totally disagree</w:t>
      </w:r>
      <w:r w:rsidRPr="6BC44AB3">
        <w:rPr>
          <w:sz w:val="22"/>
          <w:szCs w:val="22"/>
          <w:lang w:val="en-US"/>
        </w:rPr>
        <w:t xml:space="preserve"> </w:t>
      </w:r>
    </w:p>
    <w:p w14:paraId="1F0C241B" w14:textId="0E989620" w:rsidR="00497B11" w:rsidRPr="00471DC4" w:rsidRDefault="63ED9320" w:rsidP="00497B11">
      <w:pPr>
        <w:pStyle w:val="Default"/>
        <w:spacing w:line="360" w:lineRule="auto"/>
        <w:rPr>
          <w:sz w:val="22"/>
          <w:szCs w:val="22"/>
          <w:lang w:val="en-US"/>
        </w:rPr>
      </w:pPr>
      <w:proofErr w:type="gramStart"/>
      <w:r w:rsidRPr="6BC44AB3">
        <w:rPr>
          <w:b/>
          <w:bCs/>
          <w:sz w:val="22"/>
          <w:szCs w:val="22"/>
          <w:lang w:val="en-US"/>
        </w:rPr>
        <w:t>ST47N03</w:t>
      </w:r>
      <w:proofErr w:type="gramEnd"/>
      <w:r w:rsidRPr="6BC44AB3">
        <w:rPr>
          <w:b/>
          <w:bCs/>
          <w:sz w:val="22"/>
          <w:szCs w:val="22"/>
          <w:lang w:val="en-US"/>
        </w:rPr>
        <w:t xml:space="preserve"> </w:t>
      </w:r>
      <w:r w:rsidR="2C10A334" w:rsidRPr="6BC44AB3">
        <w:rPr>
          <w:sz w:val="22"/>
          <w:szCs w:val="22"/>
          <w:lang w:val="en-US"/>
        </w:rPr>
        <w:t xml:space="preserve">I work hard </w:t>
      </w:r>
      <w:r w:rsidR="6BD9C90B" w:rsidRPr="6BC44AB3">
        <w:rPr>
          <w:sz w:val="22"/>
          <w:szCs w:val="22"/>
          <w:lang w:val="en-US"/>
        </w:rPr>
        <w:t>in</w:t>
      </w:r>
      <w:r w:rsidR="3C2E2C91" w:rsidRPr="6BC44AB3">
        <w:rPr>
          <w:color w:val="FF0000"/>
          <w:sz w:val="22"/>
          <w:szCs w:val="22"/>
          <w:lang w:val="en-US"/>
        </w:rPr>
        <w:t xml:space="preserve"> </w:t>
      </w:r>
      <w:r w:rsidR="2C10A334" w:rsidRPr="6BC44AB3">
        <w:rPr>
          <w:sz w:val="22"/>
          <w:szCs w:val="22"/>
          <w:lang w:val="en-US"/>
        </w:rPr>
        <w:t xml:space="preserve">science because I want to succeed. </w:t>
      </w:r>
      <w:r w:rsidR="3E8C167C" w:rsidRPr="6BC44AB3">
        <w:rPr>
          <w:sz w:val="22"/>
          <w:szCs w:val="22"/>
          <w:lang w:val="en-US"/>
        </w:rPr>
        <w:t>1 = totally agree, 2 = agree, 3 = disagree, 4 = totally disagree</w:t>
      </w:r>
      <w:r w:rsidRPr="6BC44AB3">
        <w:rPr>
          <w:sz w:val="22"/>
          <w:szCs w:val="22"/>
          <w:lang w:val="en-US"/>
        </w:rPr>
        <w:t xml:space="preserve"> </w:t>
      </w:r>
    </w:p>
    <w:p w14:paraId="2FD1D250" w14:textId="3B7AC7EA" w:rsidR="00497B11" w:rsidRPr="0048176C" w:rsidRDefault="63ED9320" w:rsidP="00497B11">
      <w:pPr>
        <w:pStyle w:val="Default"/>
        <w:spacing w:line="360" w:lineRule="auto"/>
        <w:rPr>
          <w:sz w:val="22"/>
          <w:szCs w:val="22"/>
          <w:lang w:val="en-US"/>
        </w:rPr>
      </w:pPr>
      <w:proofErr w:type="spellStart"/>
      <w:r w:rsidRPr="37EC5DAB">
        <w:rPr>
          <w:b/>
          <w:bCs/>
          <w:sz w:val="22"/>
          <w:szCs w:val="22"/>
          <w:lang w:val="en-US"/>
        </w:rPr>
        <w:t>readscore</w:t>
      </w:r>
      <w:proofErr w:type="spellEnd"/>
      <w:r w:rsidRPr="37EC5DAB">
        <w:rPr>
          <w:b/>
          <w:bCs/>
          <w:sz w:val="22"/>
          <w:szCs w:val="22"/>
          <w:lang w:val="en-US"/>
        </w:rPr>
        <w:t xml:space="preserve"> </w:t>
      </w:r>
      <w:r w:rsidR="7DB5850E" w:rsidRPr="37EC5DAB">
        <w:rPr>
          <w:sz w:val="22"/>
          <w:szCs w:val="22"/>
          <w:lang w:val="en-US"/>
        </w:rPr>
        <w:t>reading</w:t>
      </w:r>
      <w:r w:rsidRPr="37EC5DAB">
        <w:rPr>
          <w:sz w:val="22"/>
          <w:szCs w:val="22"/>
          <w:lang w:val="en-US"/>
        </w:rPr>
        <w:t xml:space="preserve"> </w:t>
      </w:r>
      <w:r w:rsidR="6C9CFACB" w:rsidRPr="37EC5DAB">
        <w:rPr>
          <w:sz w:val="22"/>
          <w:szCs w:val="22"/>
          <w:lang w:val="en-US"/>
        </w:rPr>
        <w:t>score</w:t>
      </w:r>
      <w:r w:rsidRPr="37EC5DAB">
        <w:rPr>
          <w:sz w:val="22"/>
          <w:szCs w:val="22"/>
          <w:lang w:val="en-US"/>
        </w:rPr>
        <w:t xml:space="preserve"> </w:t>
      </w:r>
    </w:p>
    <w:p w14:paraId="1F7E0AE0" w14:textId="3FB69A96" w:rsidR="00497B11" w:rsidRPr="0048176C" w:rsidRDefault="63ED9320" w:rsidP="00497B11">
      <w:pPr>
        <w:pStyle w:val="Default"/>
        <w:spacing w:line="360" w:lineRule="auto"/>
        <w:rPr>
          <w:sz w:val="22"/>
          <w:szCs w:val="22"/>
          <w:lang w:val="en-US"/>
        </w:rPr>
      </w:pPr>
      <w:proofErr w:type="spellStart"/>
      <w:r w:rsidRPr="37EC5DAB">
        <w:rPr>
          <w:b/>
          <w:bCs/>
          <w:sz w:val="22"/>
          <w:szCs w:val="22"/>
          <w:lang w:val="en-US"/>
        </w:rPr>
        <w:t>mathscore</w:t>
      </w:r>
      <w:proofErr w:type="spellEnd"/>
      <w:r w:rsidRPr="37EC5DAB">
        <w:rPr>
          <w:b/>
          <w:bCs/>
          <w:sz w:val="22"/>
          <w:szCs w:val="22"/>
          <w:lang w:val="en-US"/>
        </w:rPr>
        <w:t xml:space="preserve"> </w:t>
      </w:r>
      <w:r w:rsidRPr="37EC5DAB">
        <w:rPr>
          <w:sz w:val="22"/>
          <w:szCs w:val="22"/>
          <w:lang w:val="en-US"/>
        </w:rPr>
        <w:t>ma</w:t>
      </w:r>
      <w:r w:rsidR="7DB5850E" w:rsidRPr="37EC5DAB">
        <w:rPr>
          <w:sz w:val="22"/>
          <w:szCs w:val="22"/>
          <w:lang w:val="en-US"/>
        </w:rPr>
        <w:t>thematics</w:t>
      </w:r>
      <w:r w:rsidRPr="37EC5DAB">
        <w:rPr>
          <w:sz w:val="22"/>
          <w:szCs w:val="22"/>
          <w:lang w:val="en-US"/>
        </w:rPr>
        <w:t xml:space="preserve"> </w:t>
      </w:r>
      <w:r w:rsidR="6C9CFACB" w:rsidRPr="37EC5DAB">
        <w:rPr>
          <w:sz w:val="22"/>
          <w:szCs w:val="22"/>
          <w:lang w:val="en-US"/>
        </w:rPr>
        <w:t>score</w:t>
      </w:r>
      <w:r w:rsidRPr="37EC5DAB">
        <w:rPr>
          <w:sz w:val="22"/>
          <w:szCs w:val="22"/>
          <w:lang w:val="en-US"/>
        </w:rPr>
        <w:t xml:space="preserve"> </w:t>
      </w:r>
    </w:p>
    <w:p w14:paraId="4173F59D" w14:textId="7C922717" w:rsidR="00497B11" w:rsidRPr="0048176C" w:rsidRDefault="63ED9320" w:rsidP="00497B11">
      <w:pPr>
        <w:pStyle w:val="Default"/>
        <w:spacing w:line="360" w:lineRule="auto"/>
        <w:rPr>
          <w:sz w:val="22"/>
          <w:szCs w:val="22"/>
          <w:lang w:val="en-US"/>
        </w:rPr>
      </w:pPr>
      <w:proofErr w:type="spellStart"/>
      <w:r w:rsidRPr="37EC5DAB">
        <w:rPr>
          <w:b/>
          <w:bCs/>
          <w:sz w:val="22"/>
          <w:szCs w:val="22"/>
          <w:lang w:val="en-US"/>
        </w:rPr>
        <w:t>sciescore</w:t>
      </w:r>
      <w:proofErr w:type="spellEnd"/>
      <w:r w:rsidRPr="37EC5DAB">
        <w:rPr>
          <w:b/>
          <w:bCs/>
          <w:sz w:val="22"/>
          <w:szCs w:val="22"/>
          <w:lang w:val="en-US"/>
        </w:rPr>
        <w:t xml:space="preserve"> </w:t>
      </w:r>
      <w:r w:rsidR="7DB5850E" w:rsidRPr="37EC5DAB">
        <w:rPr>
          <w:sz w:val="22"/>
          <w:szCs w:val="22"/>
          <w:lang w:val="en-US"/>
        </w:rPr>
        <w:t>science</w:t>
      </w:r>
      <w:r w:rsidRPr="37EC5DAB">
        <w:rPr>
          <w:sz w:val="22"/>
          <w:szCs w:val="22"/>
          <w:lang w:val="en-US"/>
        </w:rPr>
        <w:t xml:space="preserve"> </w:t>
      </w:r>
      <w:r w:rsidR="6C9CFACB" w:rsidRPr="37EC5DAB">
        <w:rPr>
          <w:sz w:val="22"/>
          <w:szCs w:val="22"/>
          <w:lang w:val="en-US"/>
        </w:rPr>
        <w:t>score</w:t>
      </w:r>
      <w:r w:rsidRPr="37EC5DAB">
        <w:rPr>
          <w:sz w:val="22"/>
          <w:szCs w:val="22"/>
          <w:lang w:val="en-US"/>
        </w:rPr>
        <w:t xml:space="preserve"> </w:t>
      </w:r>
    </w:p>
    <w:p w14:paraId="18A25165" w14:textId="226E0270" w:rsidR="00497B11" w:rsidRPr="005E3266" w:rsidRDefault="4383C3CA" w:rsidP="00497B11">
      <w:pPr>
        <w:pStyle w:val="Default"/>
        <w:spacing w:line="360" w:lineRule="auto"/>
        <w:rPr>
          <w:sz w:val="22"/>
          <w:szCs w:val="22"/>
          <w:lang w:val="en-US"/>
        </w:rPr>
      </w:pPr>
      <w:ins w:id="36" w:author="Juho Kopra" w:date="2021-06-09T12:12:00Z">
        <w:r w:rsidRPr="70043ED9">
          <w:rPr>
            <w:b/>
            <w:bCs/>
            <w:sz w:val="22"/>
            <w:szCs w:val="22"/>
            <w:lang w:val="en-US"/>
          </w:rPr>
          <w:t>natlang</w:t>
        </w:r>
      </w:ins>
      <w:del w:id="37" w:author="Juho Kopra" w:date="2021-06-09T12:12:00Z">
        <w:r w:rsidR="00497B11" w:rsidRPr="70043ED9" w:rsidDel="63ED9320">
          <w:rPr>
            <w:b/>
            <w:bCs/>
            <w:sz w:val="22"/>
            <w:szCs w:val="22"/>
            <w:lang w:val="en-US"/>
          </w:rPr>
          <w:delText>aidink</w:delText>
        </w:r>
      </w:del>
      <w:r w:rsidR="63ED9320" w:rsidRPr="70043ED9">
        <w:rPr>
          <w:b/>
          <w:bCs/>
          <w:sz w:val="22"/>
          <w:szCs w:val="22"/>
          <w:lang w:val="en-US"/>
        </w:rPr>
        <w:t xml:space="preserve"> </w:t>
      </w:r>
      <w:r w:rsidR="6C9CFACB" w:rsidRPr="70043ED9">
        <w:rPr>
          <w:sz w:val="22"/>
          <w:szCs w:val="22"/>
          <w:lang w:val="en-US"/>
        </w:rPr>
        <w:t>Mother language and literature</w:t>
      </w:r>
      <w:r w:rsidR="63ED9320" w:rsidRPr="70043ED9">
        <w:rPr>
          <w:sz w:val="22"/>
          <w:szCs w:val="22"/>
          <w:lang w:val="en-US"/>
        </w:rPr>
        <w:t xml:space="preserve">: </w:t>
      </w:r>
      <w:r w:rsidR="3E8C167C" w:rsidRPr="70043ED9">
        <w:rPr>
          <w:lang w:val="en-US"/>
        </w:rPr>
        <w:t>the latest school grade</w:t>
      </w:r>
    </w:p>
    <w:p w14:paraId="57F3DB31" w14:textId="5CDBAED4" w:rsidR="006E2E2C" w:rsidRPr="00E74A57" w:rsidRDefault="63ED9320" w:rsidP="00497B11">
      <w:pPr>
        <w:spacing w:line="360" w:lineRule="auto"/>
        <w:rPr>
          <w:lang w:val="en-US"/>
        </w:rPr>
      </w:pPr>
      <w:r w:rsidRPr="37EC5DAB">
        <w:rPr>
          <w:b/>
          <w:bCs/>
          <w:lang w:val="en-US"/>
        </w:rPr>
        <w:t>mat</w:t>
      </w:r>
      <w:r w:rsidR="3E8C167C" w:rsidRPr="37EC5DAB">
        <w:rPr>
          <w:b/>
          <w:bCs/>
          <w:lang w:val="en-US"/>
        </w:rPr>
        <w:t>h</w:t>
      </w:r>
      <w:r w:rsidRPr="37EC5DAB">
        <w:rPr>
          <w:b/>
          <w:bCs/>
          <w:lang w:val="en-US"/>
        </w:rPr>
        <w:t xml:space="preserve"> </w:t>
      </w:r>
      <w:r w:rsidR="3E8C167C" w:rsidRPr="37EC5DAB">
        <w:rPr>
          <w:lang w:val="en-US"/>
        </w:rPr>
        <w:t>Mathematics</w:t>
      </w:r>
      <w:r w:rsidRPr="37EC5DAB">
        <w:rPr>
          <w:lang w:val="en-US"/>
        </w:rPr>
        <w:t xml:space="preserve">: </w:t>
      </w:r>
      <w:r w:rsidR="3E8C167C" w:rsidRPr="37EC5DAB">
        <w:rPr>
          <w:lang w:val="en-US"/>
        </w:rPr>
        <w:t>the latest school grade</w:t>
      </w:r>
    </w:p>
    <w:sectPr w:rsidR="006E2E2C" w:rsidRPr="00E74A57">
      <w:headerReference w:type="default" r:id="rId13"/>
      <w:footerReference w:type="default" r:id="rId14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ana Vrzáková" w:date="2021-06-08T17:19:00Z" w:initials="HV">
    <w:p w14:paraId="3E8776B5" w14:textId="521456B3" w:rsidR="37EC5DAB" w:rsidRDefault="37EC5DAB">
      <w:r>
        <w:t>suggestion: "</w:t>
      </w:r>
      <w:proofErr w:type="spellStart"/>
      <w:r>
        <w:t>female</w:t>
      </w:r>
      <w:proofErr w:type="spellEnd"/>
      <w:r>
        <w:t>" and "</w:t>
      </w:r>
      <w:proofErr w:type="spellStart"/>
      <w:r>
        <w:t>male</w:t>
      </w:r>
      <w:proofErr w:type="spellEnd"/>
      <w:r>
        <w:t>"</w:t>
      </w:r>
      <w:r>
        <w:annotationRef/>
      </w:r>
    </w:p>
  </w:comment>
  <w:comment w:id="1" w:author="Mari Reponen" w:date="2021-06-10T14:18:00Z" w:initials="MR">
    <w:p w14:paraId="73B8CFE4" w14:textId="54D81E6E" w:rsidR="504D3C6C" w:rsidRDefault="504D3C6C">
      <w:r>
        <w:t xml:space="preserve">I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formal</w:t>
      </w:r>
      <w:proofErr w:type="spellEnd"/>
      <w:r>
        <w:t>.</w:t>
      </w:r>
      <w:r>
        <w:annotationRef/>
      </w:r>
    </w:p>
  </w:comment>
  <w:comment w:id="13" w:author="Hana Vrzáková" w:date="2021-06-08T17:17:00Z" w:initials="HV">
    <w:p w14:paraId="5D744DC4" w14:textId="221A194F" w:rsidR="37EC5DAB" w:rsidRDefault="37EC5DAB">
      <w:proofErr w:type="spellStart"/>
      <w:r>
        <w:t>examising</w:t>
      </w:r>
      <w:proofErr w:type="spellEnd"/>
      <w:r>
        <w:t xml:space="preserve">? </w:t>
      </w:r>
      <w:proofErr w:type="spellStart"/>
      <w:r>
        <w:t>examining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evaluating</w:t>
      </w:r>
      <w:proofErr w:type="spellEnd"/>
      <w:r>
        <w:annotationRef/>
      </w:r>
      <w:r>
        <w:annotationRef/>
      </w:r>
    </w:p>
  </w:comment>
  <w:comment w:id="16" w:author="Hana Vrzáková" w:date="2021-06-08T17:13:00Z" w:initials="HV">
    <w:p w14:paraId="0963EF16" w14:textId="3DD564C1" w:rsidR="37EC5DAB" w:rsidRDefault="37EC5DAB">
      <w:proofErr w:type="spellStart"/>
      <w:r>
        <w:t>there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this</w:t>
      </w:r>
      <w:proofErr w:type="spellEnd"/>
      <w:r>
        <w:annotationRef/>
      </w:r>
    </w:p>
  </w:comment>
  <w:comment w:id="17" w:author="Juho Kopra" w:date="2021-06-09T09:56:00Z" w:initials="JK">
    <w:p w14:paraId="69A37160" w14:textId="72225CBB" w:rsidR="6BC44AB3" w:rsidRDefault="6BC44AB3">
      <w:proofErr w:type="spellStart"/>
      <w:r>
        <w:t>Thanks</w:t>
      </w:r>
      <w:proofErr w:type="spellEnd"/>
      <w:r>
        <w:t xml:space="preserve"> Hana!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finnish</w:t>
      </w:r>
      <w:proofErr w:type="spellEnd"/>
      <w:r>
        <w:t xml:space="preserve"> </w:t>
      </w:r>
      <w:proofErr w:type="spellStart"/>
      <w:r>
        <w:t>speakers</w:t>
      </w:r>
      <w:proofErr w:type="spellEnd"/>
      <w:r>
        <w:t>.</w:t>
      </w:r>
      <w:r>
        <w:annotationRef/>
      </w:r>
    </w:p>
  </w:comment>
  <w:comment w:id="18" w:author="Mari Reponen" w:date="2021-06-10T14:20:00Z" w:initials="MR">
    <w:p w14:paraId="558B44D4" w14:textId="5A082F89" w:rsidR="504D3C6C" w:rsidRDefault="504D3C6C">
      <w:proofErr w:type="spellStart"/>
      <w:r>
        <w:t>Clarify</w:t>
      </w:r>
      <w:proofErr w:type="spellEnd"/>
      <w:r>
        <w:t>?</w:t>
      </w:r>
      <w:r>
        <w:annotationRef/>
      </w:r>
    </w:p>
  </w:comment>
  <w:comment w:id="21" w:author="Hana Vrzáková" w:date="2021-06-08T17:14:00Z" w:initials="HV">
    <w:p w14:paraId="7C1A1E5A" w14:textId="752F94D6" w:rsidR="37EC5DAB" w:rsidRDefault="37EC5DAB">
      <w:proofErr w:type="spellStart"/>
      <w:r>
        <w:t>same</w:t>
      </w:r>
      <w:proofErr w:type="spellEnd"/>
      <w:r>
        <w:t xml:space="preserve"> as </w:t>
      </w:r>
      <w:proofErr w:type="spellStart"/>
      <w:r>
        <w:t>above</w:t>
      </w:r>
      <w:proofErr w:type="spellEnd"/>
      <w:r>
        <w:annotationRef/>
      </w:r>
    </w:p>
  </w:comment>
  <w:comment w:id="22" w:author="Juho Kopra" w:date="2021-06-09T09:56:00Z" w:initials="JK">
    <w:p w14:paraId="59D3073D" w14:textId="0E333B8C" w:rsidR="6BC44AB3" w:rsidRDefault="6BC44AB3">
      <w:proofErr w:type="spellStart"/>
      <w:r>
        <w:t>Thanks</w:t>
      </w:r>
      <w:proofErr w:type="spellEnd"/>
      <w:r>
        <w:t xml:space="preserve"> Hana!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finnish</w:t>
      </w:r>
      <w:proofErr w:type="spellEnd"/>
      <w:r>
        <w:t xml:space="preserve"> </w:t>
      </w:r>
      <w:proofErr w:type="spellStart"/>
      <w:r>
        <w:t>speakers</w:t>
      </w:r>
      <w:proofErr w:type="spellEnd"/>
      <w:r>
        <w:t>.</w:t>
      </w:r>
      <w:r>
        <w:annotationRef/>
      </w:r>
    </w:p>
  </w:comment>
  <w:comment w:id="23" w:author="Hana Vrzáková" w:date="2021-06-08T17:09:00Z" w:initials="HV">
    <w:p w14:paraId="051F90FF" w14:textId="0A388E65" w:rsidR="37EC5DAB" w:rsidRDefault="37EC5DAB">
      <w:r>
        <w:t>"</w:t>
      </w:r>
      <w:proofErr w:type="spellStart"/>
      <w:r>
        <w:t>confidence</w:t>
      </w:r>
      <w:proofErr w:type="spellEnd"/>
      <w:r>
        <w:t xml:space="preserve">" </w:t>
      </w:r>
      <w:proofErr w:type="spellStart"/>
      <w:r>
        <w:t>or</w:t>
      </w:r>
      <w:proofErr w:type="spellEnd"/>
      <w:r>
        <w:t xml:space="preserve"> "</w:t>
      </w:r>
      <w:proofErr w:type="spellStart"/>
      <w:r>
        <w:t>self-esteem</w:t>
      </w:r>
      <w:proofErr w:type="spellEnd"/>
      <w:r>
        <w:t>"</w:t>
      </w:r>
      <w:r>
        <w:annotationRef/>
      </w:r>
      <w:r>
        <w:annotationRef/>
      </w:r>
    </w:p>
  </w:comment>
  <w:comment w:id="25" w:author="Hana Vrzáková" w:date="2021-06-08T17:08:00Z" w:initials="HV">
    <w:p w14:paraId="4DCB93EF" w14:textId="5B4F5A50" w:rsidR="37EC5DAB" w:rsidRDefault="37EC5DAB">
      <w:proofErr w:type="spellStart"/>
      <w:r>
        <w:t>with</w:t>
      </w:r>
      <w:proofErr w:type="spellEnd"/>
      <w:r>
        <w:t xml:space="preserve"> </w:t>
      </w:r>
      <w:proofErr w:type="spellStart"/>
      <w:r>
        <w:t>teachers</w:t>
      </w:r>
      <w:proofErr w:type="spellEnd"/>
      <w:r>
        <w:annotationRef/>
      </w:r>
      <w:r>
        <w:annotationRef/>
      </w:r>
    </w:p>
  </w:comment>
  <w:comment w:id="35" w:author="Hana Vrzáková" w:date="2021-06-08T17:06:00Z" w:initials="HV">
    <w:p w14:paraId="541118A2" w14:textId="3A4554F5" w:rsidR="37EC5DAB" w:rsidRDefault="37EC5DAB">
      <w:r>
        <w:t>"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" </w:t>
      </w:r>
      <w:proofErr w:type="spellStart"/>
      <w:r>
        <w:t>or</w:t>
      </w:r>
      <w:proofErr w:type="spellEnd"/>
      <w:r>
        <w:t xml:space="preserve"> "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"</w:t>
      </w:r>
      <w:r>
        <w:annotationRef/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8776B5" w15:done="0"/>
  <w15:commentEx w15:paraId="73B8CFE4" w15:paraIdParent="3E8776B5" w15:done="0"/>
  <w15:commentEx w15:paraId="5D744DC4" w15:done="1"/>
  <w15:commentEx w15:paraId="0963EF16" w15:done="0"/>
  <w15:commentEx w15:paraId="69A37160" w15:paraIdParent="0963EF16" w15:done="0"/>
  <w15:commentEx w15:paraId="558B44D4" w15:paraIdParent="0963EF16" w15:done="0"/>
  <w15:commentEx w15:paraId="7C1A1E5A" w15:done="0"/>
  <w15:commentEx w15:paraId="59D3073D" w15:paraIdParent="7C1A1E5A" w15:done="0"/>
  <w15:commentEx w15:paraId="051F90FF" w15:done="1"/>
  <w15:commentEx w15:paraId="4DCB93EF" w15:done="1"/>
  <w15:commentEx w15:paraId="541118A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3525B84E" w16cex:dateUtc="2021-06-08T14:19:00Z"/>
  <w16cex:commentExtensible w16cex:durableId="102CA9ED" w16cex:dateUtc="2021-06-10T11:18:00Z"/>
  <w16cex:commentExtensible w16cex:durableId="583506E1" w16cex:dateUtc="2021-06-08T14:17:00Z"/>
  <w16cex:commentExtensible w16cex:durableId="543E6997" w16cex:dateUtc="2021-06-08T14:13:00Z"/>
  <w16cex:commentExtensible w16cex:durableId="4643CA7D" w16cex:dateUtc="2021-06-09T06:56:00Z"/>
  <w16cex:commentExtensible w16cex:durableId="4B0E355E" w16cex:dateUtc="2021-06-10T11:20:00Z"/>
  <w16cex:commentExtensible w16cex:durableId="6236F2FC" w16cex:dateUtc="2021-06-08T14:14:00Z"/>
  <w16cex:commentExtensible w16cex:durableId="12175896" w16cex:dateUtc="2021-06-09T06:56:00Z"/>
  <w16cex:commentExtensible w16cex:durableId="3D338E28" w16cex:dateUtc="2021-06-08T14:09:00Z"/>
  <w16cex:commentExtensible w16cex:durableId="317BC30C" w16cex:dateUtc="2021-06-08T14:08:00Z"/>
  <w16cex:commentExtensible w16cex:durableId="14E01BFF" w16cex:dateUtc="2021-06-08T14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8776B5" w16cid:durableId="3525B84E"/>
  <w16cid:commentId w16cid:paraId="73B8CFE4" w16cid:durableId="102CA9ED"/>
  <w16cid:commentId w16cid:paraId="5D744DC4" w16cid:durableId="583506E1"/>
  <w16cid:commentId w16cid:paraId="0963EF16" w16cid:durableId="543E6997"/>
  <w16cid:commentId w16cid:paraId="69A37160" w16cid:durableId="4643CA7D"/>
  <w16cid:commentId w16cid:paraId="558B44D4" w16cid:durableId="4B0E355E"/>
  <w16cid:commentId w16cid:paraId="7C1A1E5A" w16cid:durableId="6236F2FC"/>
  <w16cid:commentId w16cid:paraId="59D3073D" w16cid:durableId="12175896"/>
  <w16cid:commentId w16cid:paraId="051F90FF" w16cid:durableId="3D338E28"/>
  <w16cid:commentId w16cid:paraId="4DCB93EF" w16cid:durableId="317BC30C"/>
  <w16cid:commentId w16cid:paraId="541118A2" w16cid:durableId="14E01B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6B03C" w14:textId="77777777" w:rsidR="00AB2CA8" w:rsidRDefault="00AB2CA8">
      <w:pPr>
        <w:spacing w:after="0" w:line="240" w:lineRule="auto"/>
      </w:pPr>
      <w:r>
        <w:separator/>
      </w:r>
    </w:p>
  </w:endnote>
  <w:endnote w:type="continuationSeparator" w:id="0">
    <w:p w14:paraId="6944AB0C" w14:textId="77777777" w:rsidR="00AB2CA8" w:rsidRDefault="00AB2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  <w:tblPrChange w:id="47" w:author="Juho Kopra" w:date="2021-06-09T06:53:00Z">
        <w:tblPr>
          <w:tblStyle w:val="TableGrid"/>
          <w:tblW w:w="0" w:type="nil"/>
          <w:tblLayout w:type="fixed"/>
          <w:tblLook w:val="06A0" w:firstRow="1" w:lastRow="0" w:firstColumn="1" w:lastColumn="0" w:noHBand="1" w:noVBand="1"/>
        </w:tblPr>
      </w:tblPrChange>
    </w:tblPr>
    <w:tblGrid>
      <w:gridCol w:w="3210"/>
      <w:gridCol w:w="3210"/>
      <w:gridCol w:w="3210"/>
      <w:tblGridChange w:id="48">
        <w:tblGrid>
          <w:gridCol w:w="3210"/>
          <w:gridCol w:w="3210"/>
          <w:gridCol w:w="3210"/>
        </w:tblGrid>
      </w:tblGridChange>
    </w:tblGrid>
    <w:tr w:rsidR="6BC44AB3" w14:paraId="497FC1FA" w14:textId="77777777" w:rsidTr="6BC44AB3">
      <w:tc>
        <w:tcPr>
          <w:tcW w:w="3210" w:type="dxa"/>
          <w:tcPrChange w:id="49" w:author="Juho Kopra" w:date="2021-06-09T06:53:00Z">
            <w:tcPr>
              <w:tcW w:w="3210" w:type="dxa"/>
            </w:tcPr>
          </w:tcPrChange>
        </w:tcPr>
        <w:p w14:paraId="5F4DE3BB" w14:textId="1DB3DC17" w:rsidR="6BC44AB3" w:rsidRDefault="6BC44AB3">
          <w:pPr>
            <w:pStyle w:val="Header"/>
            <w:ind w:left="-115"/>
            <w:pPrChange w:id="50" w:author="Juho Kopra" w:date="2021-06-09T06:53:00Z">
              <w:pPr/>
            </w:pPrChange>
          </w:pPr>
        </w:p>
      </w:tc>
      <w:tc>
        <w:tcPr>
          <w:tcW w:w="3210" w:type="dxa"/>
          <w:tcPrChange w:id="51" w:author="Juho Kopra" w:date="2021-06-09T06:53:00Z">
            <w:tcPr>
              <w:tcW w:w="3210" w:type="dxa"/>
            </w:tcPr>
          </w:tcPrChange>
        </w:tcPr>
        <w:p w14:paraId="78C8B153" w14:textId="1E420D55" w:rsidR="6BC44AB3" w:rsidRDefault="6BC44AB3">
          <w:pPr>
            <w:pStyle w:val="Header"/>
            <w:jc w:val="center"/>
            <w:pPrChange w:id="52" w:author="Juho Kopra" w:date="2021-06-09T06:53:00Z">
              <w:pPr/>
            </w:pPrChange>
          </w:pPr>
        </w:p>
      </w:tc>
      <w:tc>
        <w:tcPr>
          <w:tcW w:w="3210" w:type="dxa"/>
          <w:tcPrChange w:id="53" w:author="Juho Kopra" w:date="2021-06-09T06:53:00Z">
            <w:tcPr>
              <w:tcW w:w="3210" w:type="dxa"/>
            </w:tcPr>
          </w:tcPrChange>
        </w:tcPr>
        <w:p w14:paraId="4E40473C" w14:textId="2EA5CE5E" w:rsidR="6BC44AB3" w:rsidRDefault="6BC44AB3">
          <w:pPr>
            <w:pStyle w:val="Header"/>
            <w:ind w:right="-115"/>
            <w:jc w:val="right"/>
            <w:pPrChange w:id="54" w:author="Juho Kopra" w:date="2021-06-09T06:53:00Z">
              <w:pPr/>
            </w:pPrChange>
          </w:pPr>
        </w:p>
      </w:tc>
    </w:tr>
  </w:tbl>
  <w:p w14:paraId="0925867C" w14:textId="62F556E3" w:rsidR="6BC44AB3" w:rsidRDefault="6BC44AB3">
    <w:pPr>
      <w:pStyle w:val="Footer"/>
      <w:pPrChange w:id="55" w:author="Juho Kopra" w:date="2021-06-09T06:53:00Z">
        <w:pPr/>
      </w:pPrChange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073F" w14:textId="77777777" w:rsidR="00AB2CA8" w:rsidRDefault="00AB2CA8">
      <w:pPr>
        <w:spacing w:after="0" w:line="240" w:lineRule="auto"/>
      </w:pPr>
      <w:r>
        <w:separator/>
      </w:r>
    </w:p>
  </w:footnote>
  <w:footnote w:type="continuationSeparator" w:id="0">
    <w:p w14:paraId="787042FB" w14:textId="77777777" w:rsidR="00AB2CA8" w:rsidRDefault="00AB2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  <w:tblPrChange w:id="38" w:author="Juho Kopra" w:date="2021-06-09T06:53:00Z">
        <w:tblPr>
          <w:tblStyle w:val="TableGrid"/>
          <w:tblW w:w="0" w:type="nil"/>
          <w:tblLayout w:type="fixed"/>
          <w:tblLook w:val="06A0" w:firstRow="1" w:lastRow="0" w:firstColumn="1" w:lastColumn="0" w:noHBand="1" w:noVBand="1"/>
        </w:tblPr>
      </w:tblPrChange>
    </w:tblPr>
    <w:tblGrid>
      <w:gridCol w:w="3210"/>
      <w:gridCol w:w="3210"/>
      <w:gridCol w:w="3210"/>
      <w:tblGridChange w:id="39">
        <w:tblGrid>
          <w:gridCol w:w="3210"/>
          <w:gridCol w:w="3210"/>
          <w:gridCol w:w="3210"/>
        </w:tblGrid>
      </w:tblGridChange>
    </w:tblGrid>
    <w:tr w:rsidR="6BC44AB3" w14:paraId="16468418" w14:textId="77777777" w:rsidTr="6BC44AB3">
      <w:tc>
        <w:tcPr>
          <w:tcW w:w="3210" w:type="dxa"/>
          <w:tcPrChange w:id="40" w:author="Juho Kopra" w:date="2021-06-09T06:53:00Z">
            <w:tcPr>
              <w:tcW w:w="3210" w:type="dxa"/>
            </w:tcPr>
          </w:tcPrChange>
        </w:tcPr>
        <w:p w14:paraId="7CDCED0B" w14:textId="43C6C053" w:rsidR="6BC44AB3" w:rsidRDefault="6BC44AB3">
          <w:pPr>
            <w:pStyle w:val="Header"/>
            <w:ind w:left="-115"/>
            <w:pPrChange w:id="41" w:author="Juho Kopra" w:date="2021-06-09T06:53:00Z">
              <w:pPr/>
            </w:pPrChange>
          </w:pPr>
        </w:p>
      </w:tc>
      <w:tc>
        <w:tcPr>
          <w:tcW w:w="3210" w:type="dxa"/>
          <w:tcPrChange w:id="42" w:author="Juho Kopra" w:date="2021-06-09T06:53:00Z">
            <w:tcPr>
              <w:tcW w:w="3210" w:type="dxa"/>
            </w:tcPr>
          </w:tcPrChange>
        </w:tcPr>
        <w:p w14:paraId="14FCAEC2" w14:textId="03370641" w:rsidR="6BC44AB3" w:rsidRDefault="6BC44AB3">
          <w:pPr>
            <w:pStyle w:val="Header"/>
            <w:jc w:val="center"/>
            <w:pPrChange w:id="43" w:author="Juho Kopra" w:date="2021-06-09T06:53:00Z">
              <w:pPr/>
            </w:pPrChange>
          </w:pPr>
        </w:p>
      </w:tc>
      <w:tc>
        <w:tcPr>
          <w:tcW w:w="3210" w:type="dxa"/>
          <w:tcPrChange w:id="44" w:author="Juho Kopra" w:date="2021-06-09T06:53:00Z">
            <w:tcPr>
              <w:tcW w:w="3210" w:type="dxa"/>
            </w:tcPr>
          </w:tcPrChange>
        </w:tcPr>
        <w:p w14:paraId="64605BF6" w14:textId="39072F82" w:rsidR="6BC44AB3" w:rsidRDefault="6BC44AB3">
          <w:pPr>
            <w:pStyle w:val="Header"/>
            <w:ind w:right="-115"/>
            <w:jc w:val="right"/>
            <w:pPrChange w:id="45" w:author="Juho Kopra" w:date="2021-06-09T06:53:00Z">
              <w:pPr/>
            </w:pPrChange>
          </w:pPr>
        </w:p>
      </w:tc>
    </w:tr>
  </w:tbl>
  <w:p w14:paraId="2BD0F6B1" w14:textId="7FC5423C" w:rsidR="6BC44AB3" w:rsidRDefault="6BC44AB3">
    <w:pPr>
      <w:pStyle w:val="Header"/>
      <w:pPrChange w:id="46" w:author="Juho Kopra" w:date="2021-06-09T06:53:00Z">
        <w:pPr/>
      </w:pPrChange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ho Kopra">
    <w15:presenceInfo w15:providerId="AD" w15:userId="S::jukop@uef.fi::95a3dcd0-4174-42b7-8306-281de461c582"/>
  </w15:person>
  <w15:person w15:author="Hana Vrzáková">
    <w15:presenceInfo w15:providerId="AD" w15:userId="S::hanav@uef.fi::5368c696-936c-49c1-8742-436d52ed959f"/>
  </w15:person>
  <w15:person w15:author="Mari Reponen">
    <w15:presenceInfo w15:providerId="AD" w15:userId="S::marirep@uef.fi::f7962a07-1c2b-4a44-9380-a12f0c056011"/>
  </w15:person>
  <w15:person w15:author="Santtu Tikka">
    <w15:presenceInfo w15:providerId="Windows Live" w15:userId="ab9c1a8d756b37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11"/>
    <w:rsid w:val="000913FA"/>
    <w:rsid w:val="000966DD"/>
    <w:rsid w:val="000E0624"/>
    <w:rsid w:val="0013012C"/>
    <w:rsid w:val="001E18D5"/>
    <w:rsid w:val="002C2B17"/>
    <w:rsid w:val="002C6316"/>
    <w:rsid w:val="002C6B4F"/>
    <w:rsid w:val="002E1066"/>
    <w:rsid w:val="002E3416"/>
    <w:rsid w:val="00305A22"/>
    <w:rsid w:val="00330959"/>
    <w:rsid w:val="00347C98"/>
    <w:rsid w:val="0036329B"/>
    <w:rsid w:val="003A72E7"/>
    <w:rsid w:val="003D0918"/>
    <w:rsid w:val="003E6F78"/>
    <w:rsid w:val="00407163"/>
    <w:rsid w:val="00447FAE"/>
    <w:rsid w:val="00471DC4"/>
    <w:rsid w:val="0048176C"/>
    <w:rsid w:val="00497B11"/>
    <w:rsid w:val="004A11E5"/>
    <w:rsid w:val="004A70F7"/>
    <w:rsid w:val="004C711D"/>
    <w:rsid w:val="004E47E7"/>
    <w:rsid w:val="00513DF3"/>
    <w:rsid w:val="00534C5C"/>
    <w:rsid w:val="00557B64"/>
    <w:rsid w:val="00566D2A"/>
    <w:rsid w:val="00571FCD"/>
    <w:rsid w:val="00587B22"/>
    <w:rsid w:val="005C1729"/>
    <w:rsid w:val="005E3266"/>
    <w:rsid w:val="005E37EE"/>
    <w:rsid w:val="00663B0C"/>
    <w:rsid w:val="00720BB4"/>
    <w:rsid w:val="00721E61"/>
    <w:rsid w:val="0074431C"/>
    <w:rsid w:val="00792B65"/>
    <w:rsid w:val="007C4DBD"/>
    <w:rsid w:val="007D19F3"/>
    <w:rsid w:val="00803FE2"/>
    <w:rsid w:val="00826727"/>
    <w:rsid w:val="00855C25"/>
    <w:rsid w:val="00896752"/>
    <w:rsid w:val="009412E2"/>
    <w:rsid w:val="00950408"/>
    <w:rsid w:val="009E0CAF"/>
    <w:rsid w:val="009E6FC0"/>
    <w:rsid w:val="00A01CC6"/>
    <w:rsid w:val="00A10DA1"/>
    <w:rsid w:val="00A130E4"/>
    <w:rsid w:val="00A56FF0"/>
    <w:rsid w:val="00AB2CA8"/>
    <w:rsid w:val="00AC6472"/>
    <w:rsid w:val="00AD2DBA"/>
    <w:rsid w:val="00AE1885"/>
    <w:rsid w:val="00AF1D70"/>
    <w:rsid w:val="00B51353"/>
    <w:rsid w:val="00B95653"/>
    <w:rsid w:val="00BC4521"/>
    <w:rsid w:val="00BD45D4"/>
    <w:rsid w:val="00C25709"/>
    <w:rsid w:val="00C36C62"/>
    <w:rsid w:val="00C86119"/>
    <w:rsid w:val="00C919DC"/>
    <w:rsid w:val="00CF03B4"/>
    <w:rsid w:val="00CF0C42"/>
    <w:rsid w:val="00CF36AA"/>
    <w:rsid w:val="00D3121F"/>
    <w:rsid w:val="00D654AF"/>
    <w:rsid w:val="00DB4CD3"/>
    <w:rsid w:val="00DE7D31"/>
    <w:rsid w:val="00E0669F"/>
    <w:rsid w:val="00E74A57"/>
    <w:rsid w:val="00E92736"/>
    <w:rsid w:val="00EC3606"/>
    <w:rsid w:val="00F00383"/>
    <w:rsid w:val="00F14FA0"/>
    <w:rsid w:val="00F46793"/>
    <w:rsid w:val="00F60D8D"/>
    <w:rsid w:val="00F75B96"/>
    <w:rsid w:val="00F97D86"/>
    <w:rsid w:val="00FE7D64"/>
    <w:rsid w:val="04252780"/>
    <w:rsid w:val="06C27E0C"/>
    <w:rsid w:val="073001A1"/>
    <w:rsid w:val="0A438710"/>
    <w:rsid w:val="0AF38204"/>
    <w:rsid w:val="0F0B4307"/>
    <w:rsid w:val="11327CDF"/>
    <w:rsid w:val="11F65019"/>
    <w:rsid w:val="13708BF6"/>
    <w:rsid w:val="1439CD35"/>
    <w:rsid w:val="14DE2C49"/>
    <w:rsid w:val="17FA178D"/>
    <w:rsid w:val="194DF732"/>
    <w:rsid w:val="1AA9BA6F"/>
    <w:rsid w:val="1C67E4DC"/>
    <w:rsid w:val="1D4E07D8"/>
    <w:rsid w:val="1E6BE632"/>
    <w:rsid w:val="1ECEE106"/>
    <w:rsid w:val="2017A6CF"/>
    <w:rsid w:val="20E946E5"/>
    <w:rsid w:val="2221D7DE"/>
    <w:rsid w:val="22E6607B"/>
    <w:rsid w:val="2344FA0E"/>
    <w:rsid w:val="2477D35A"/>
    <w:rsid w:val="266D6A8E"/>
    <w:rsid w:val="2694B160"/>
    <w:rsid w:val="26D26D24"/>
    <w:rsid w:val="2992A7CB"/>
    <w:rsid w:val="29FDEB46"/>
    <w:rsid w:val="2C10A334"/>
    <w:rsid w:val="2C3EFF01"/>
    <w:rsid w:val="2C4708AC"/>
    <w:rsid w:val="2CAF1868"/>
    <w:rsid w:val="2CBCA787"/>
    <w:rsid w:val="2D1931D6"/>
    <w:rsid w:val="2E90ADD5"/>
    <w:rsid w:val="2F47009B"/>
    <w:rsid w:val="30A1B211"/>
    <w:rsid w:val="33FC8F8F"/>
    <w:rsid w:val="34377EED"/>
    <w:rsid w:val="34BF93E3"/>
    <w:rsid w:val="35250D25"/>
    <w:rsid w:val="35E825F9"/>
    <w:rsid w:val="36950967"/>
    <w:rsid w:val="371AB657"/>
    <w:rsid w:val="37EC5DAB"/>
    <w:rsid w:val="3843DB31"/>
    <w:rsid w:val="38FDDB87"/>
    <w:rsid w:val="3A99ABE8"/>
    <w:rsid w:val="3C2E2C91"/>
    <w:rsid w:val="3C95AC80"/>
    <w:rsid w:val="3D71ED05"/>
    <w:rsid w:val="3E8C167C"/>
    <w:rsid w:val="4202DC86"/>
    <w:rsid w:val="4383C3CA"/>
    <w:rsid w:val="43FC4A90"/>
    <w:rsid w:val="452AD863"/>
    <w:rsid w:val="45E5DC11"/>
    <w:rsid w:val="46578A04"/>
    <w:rsid w:val="4738C7A7"/>
    <w:rsid w:val="494FD9F6"/>
    <w:rsid w:val="49B77929"/>
    <w:rsid w:val="49B9F1D5"/>
    <w:rsid w:val="4A6C57CB"/>
    <w:rsid w:val="4A706869"/>
    <w:rsid w:val="4AD54587"/>
    <w:rsid w:val="4AE689C7"/>
    <w:rsid w:val="4E0278BB"/>
    <w:rsid w:val="4E93DE98"/>
    <w:rsid w:val="4EFFDEBC"/>
    <w:rsid w:val="50027729"/>
    <w:rsid w:val="504D3C6C"/>
    <w:rsid w:val="50F4ADA1"/>
    <w:rsid w:val="51770E50"/>
    <w:rsid w:val="546AE99B"/>
    <w:rsid w:val="54E25019"/>
    <w:rsid w:val="54E7327F"/>
    <w:rsid w:val="54FAD34A"/>
    <w:rsid w:val="55620FA8"/>
    <w:rsid w:val="5565E1BA"/>
    <w:rsid w:val="572CCB0A"/>
    <w:rsid w:val="59CF3C2C"/>
    <w:rsid w:val="5D10894F"/>
    <w:rsid w:val="5D9535D6"/>
    <w:rsid w:val="5E692277"/>
    <w:rsid w:val="606163B5"/>
    <w:rsid w:val="60760430"/>
    <w:rsid w:val="618ED937"/>
    <w:rsid w:val="624AAAB1"/>
    <w:rsid w:val="62F110F6"/>
    <w:rsid w:val="63ED9320"/>
    <w:rsid w:val="6424B464"/>
    <w:rsid w:val="664869C6"/>
    <w:rsid w:val="6818DC54"/>
    <w:rsid w:val="6957B08F"/>
    <w:rsid w:val="6A42A4D3"/>
    <w:rsid w:val="6A533C17"/>
    <w:rsid w:val="6ABA5F38"/>
    <w:rsid w:val="6B90C89B"/>
    <w:rsid w:val="6BC44AB3"/>
    <w:rsid w:val="6BD9C90B"/>
    <w:rsid w:val="6C9CFACB"/>
    <w:rsid w:val="6DBAF22F"/>
    <w:rsid w:val="6E676FC1"/>
    <w:rsid w:val="6F71467F"/>
    <w:rsid w:val="70043ED9"/>
    <w:rsid w:val="700CEDC4"/>
    <w:rsid w:val="702ABC20"/>
    <w:rsid w:val="718C8D13"/>
    <w:rsid w:val="743C4FE0"/>
    <w:rsid w:val="78A795D4"/>
    <w:rsid w:val="78A8A562"/>
    <w:rsid w:val="78FE79C4"/>
    <w:rsid w:val="7A15C59C"/>
    <w:rsid w:val="7AA06780"/>
    <w:rsid w:val="7ACC3892"/>
    <w:rsid w:val="7B70E68D"/>
    <w:rsid w:val="7DB5850E"/>
    <w:rsid w:val="7F83E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D89A62"/>
  <w15:chartTrackingRefBased/>
  <w15:docId w15:val="{2A208069-B55F-4A19-AEDE-D692FD05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7B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D02113247100D4C884B69C461A913D9" ma:contentTypeVersion="6" ma:contentTypeDescription="Luo uusi asiakirja." ma:contentTypeScope="" ma:versionID="5a6eeed9166fde94a4d29cdcf8f19ae6">
  <xsd:schema xmlns:xsd="http://www.w3.org/2001/XMLSchema" xmlns:xs="http://www.w3.org/2001/XMLSchema" xmlns:p="http://schemas.microsoft.com/office/2006/metadata/properties" xmlns:ns2="bae66e41-5f9a-4a50-a79a-69edefb790ed" targetNamespace="http://schemas.microsoft.com/office/2006/metadata/properties" ma:root="true" ma:fieldsID="790d55b4db19ce48d0259376b1ae384e" ns2:_="">
    <xsd:import namespace="bae66e41-5f9a-4a50-a79a-69edefb790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66e41-5f9a-4a50-a79a-69edefb790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C9F3AD-22CF-49BC-9759-5DDBFEE5DE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977F55-8F77-4BF4-9385-FFEC52AAAC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1174E0-708F-4F4B-AE15-5959EB683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e66e41-5f9a-4a50-a79a-69edefb790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696</Words>
  <Characters>3970</Characters>
  <Application>Microsoft Office Word</Application>
  <DocSecurity>0</DocSecurity>
  <Lines>33</Lines>
  <Paragraphs>9</Paragraphs>
  <ScaleCrop>false</ScaleCrop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Juho Kopra</dc:creator>
  <cp:keywords/>
  <dc:description/>
  <cp:lastModifiedBy>Santtu Tikka</cp:lastModifiedBy>
  <cp:revision>7</cp:revision>
  <cp:lastPrinted>2021-06-07T10:57:00Z</cp:lastPrinted>
  <dcterms:created xsi:type="dcterms:W3CDTF">2021-06-07T10:59:00Z</dcterms:created>
  <dcterms:modified xsi:type="dcterms:W3CDTF">2021-08-16T10:06:00Z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0x0101005D02113247100D4C884B69C461A913D9</vt:lpwstr>
  </property>
</Properties>
</file>